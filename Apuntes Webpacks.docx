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D4CF" w14:textId="7AFF05AB" w:rsidR="009851A0" w:rsidRDefault="00CB47DC" w:rsidP="00CB47DC">
      <w:pPr>
        <w:jc w:val="center"/>
        <w:rPr>
          <w:sz w:val="24"/>
          <w:szCs w:val="24"/>
        </w:rPr>
      </w:pPr>
      <w:r w:rsidRPr="00CB47DC">
        <w:rPr>
          <w:sz w:val="24"/>
          <w:szCs w:val="24"/>
        </w:rPr>
        <w:t xml:space="preserve">Apuntes del curso de </w:t>
      </w:r>
      <w:proofErr w:type="spellStart"/>
      <w:r w:rsidRPr="00CB47DC">
        <w:rPr>
          <w:sz w:val="24"/>
          <w:szCs w:val="24"/>
        </w:rPr>
        <w:t>Webpack</w:t>
      </w:r>
      <w:proofErr w:type="spellEnd"/>
      <w:r w:rsidRPr="00CB47DC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Platzi</w:t>
      </w:r>
      <w:proofErr w:type="spellEnd"/>
    </w:p>
    <w:p w14:paraId="24896DA7" w14:textId="275C6122" w:rsidR="00CB47DC" w:rsidRDefault="00CB47DC" w:rsidP="00CB47DC">
      <w:pPr>
        <w:rPr>
          <w:sz w:val="24"/>
          <w:szCs w:val="24"/>
        </w:rPr>
      </w:pPr>
      <w:r w:rsidRPr="00CB47DC">
        <w:rPr>
          <w:b/>
          <w:bCs/>
          <w:sz w:val="24"/>
          <w:szCs w:val="24"/>
        </w:rPr>
        <w:t xml:space="preserve">¿Qué es </w:t>
      </w:r>
      <w:proofErr w:type="spellStart"/>
      <w:r w:rsidRPr="00CB47DC">
        <w:rPr>
          <w:b/>
          <w:bCs/>
          <w:sz w:val="24"/>
          <w:szCs w:val="24"/>
        </w:rPr>
        <w:t>Webpack</w:t>
      </w:r>
      <w:proofErr w:type="spellEnd"/>
      <w:r w:rsidRPr="00CB47DC">
        <w:rPr>
          <w:b/>
          <w:bCs/>
          <w:sz w:val="24"/>
          <w:szCs w:val="24"/>
        </w:rPr>
        <w:t>?</w:t>
      </w:r>
      <w:r w:rsidRPr="00CB47DC">
        <w:rPr>
          <w:sz w:val="24"/>
          <w:szCs w:val="24"/>
        </w:rPr>
        <w:br/>
        <w:t xml:space="preserve">básicamente </w:t>
      </w:r>
      <w:proofErr w:type="spellStart"/>
      <w:r w:rsidRPr="00CB47DC">
        <w:rPr>
          <w:sz w:val="24"/>
          <w:szCs w:val="24"/>
        </w:rPr>
        <w:t>webpack</w:t>
      </w:r>
      <w:proofErr w:type="spellEnd"/>
      <w:r w:rsidRPr="00CB47DC">
        <w:rPr>
          <w:sz w:val="24"/>
          <w:szCs w:val="24"/>
        </w:rPr>
        <w:t xml:space="preserve"> es un </w:t>
      </w:r>
      <w:r w:rsidRPr="00CB47DC">
        <w:rPr>
          <w:b/>
          <w:bCs/>
          <w:sz w:val="24"/>
          <w:szCs w:val="24"/>
        </w:rPr>
        <w:t>paquete</w:t>
      </w:r>
      <w:r w:rsidRPr="00CB47DC">
        <w:rPr>
          <w:sz w:val="24"/>
          <w:szCs w:val="24"/>
        </w:rPr>
        <w:t xml:space="preserve"> de módulos y esto lo que hace es que nuestra aplicación puede tener archivos JavaScript o </w:t>
      </w:r>
      <w:proofErr w:type="spellStart"/>
      <w:r w:rsidRPr="00CB47DC">
        <w:rPr>
          <w:sz w:val="24"/>
          <w:szCs w:val="24"/>
        </w:rPr>
        <w:t>jsx</w:t>
      </w:r>
      <w:proofErr w:type="spellEnd"/>
      <w:r w:rsidRPr="00CB47DC">
        <w:rPr>
          <w:sz w:val="24"/>
          <w:szCs w:val="24"/>
        </w:rPr>
        <w:t xml:space="preserve">, archivos </w:t>
      </w:r>
      <w:proofErr w:type="spellStart"/>
      <w:r w:rsidRPr="00CB47DC">
        <w:rPr>
          <w:sz w:val="24"/>
          <w:szCs w:val="24"/>
        </w:rPr>
        <w:t>sass</w:t>
      </w:r>
      <w:proofErr w:type="spellEnd"/>
      <w:r w:rsidRPr="00CB47DC">
        <w:rPr>
          <w:sz w:val="24"/>
          <w:szCs w:val="24"/>
        </w:rPr>
        <w:t>, imágenes y empaquetarlos como si fuera una caja (todo en uno)</w:t>
      </w:r>
    </w:p>
    <w:p w14:paraId="3BFA8021" w14:textId="77777777" w:rsidR="00CB47DC" w:rsidRPr="00CB47DC" w:rsidRDefault="00CB47DC" w:rsidP="00CB47DC">
      <w:pPr>
        <w:rPr>
          <w:sz w:val="24"/>
          <w:szCs w:val="24"/>
        </w:rPr>
      </w:pPr>
      <w:proofErr w:type="spellStart"/>
      <w:r w:rsidRPr="00CB47DC">
        <w:rPr>
          <w:sz w:val="24"/>
          <w:szCs w:val="24"/>
        </w:rPr>
        <w:t>Webpack</w:t>
      </w:r>
      <w:proofErr w:type="spellEnd"/>
      <w:r w:rsidRPr="00CB47DC">
        <w:rPr>
          <w:sz w:val="24"/>
          <w:szCs w:val="24"/>
        </w:rPr>
        <w:t xml:space="preserve"> es un module </w:t>
      </w:r>
      <w:proofErr w:type="spellStart"/>
      <w:r w:rsidRPr="00CB47DC">
        <w:rPr>
          <w:sz w:val="24"/>
          <w:szCs w:val="24"/>
        </w:rPr>
        <w:t>bundler</w:t>
      </w:r>
      <w:proofErr w:type="spellEnd"/>
      <w:r w:rsidRPr="00CB47DC">
        <w:rPr>
          <w:sz w:val="24"/>
          <w:szCs w:val="24"/>
        </w:rPr>
        <w:t>. Los </w:t>
      </w:r>
      <w:r w:rsidRPr="00CB47DC">
        <w:rPr>
          <w:b/>
          <w:bCs/>
          <w:sz w:val="24"/>
          <w:szCs w:val="24"/>
        </w:rPr>
        <w:t xml:space="preserve">module </w:t>
      </w:r>
      <w:proofErr w:type="spellStart"/>
      <w:r w:rsidRPr="00CB47DC">
        <w:rPr>
          <w:b/>
          <w:bCs/>
          <w:sz w:val="24"/>
          <w:szCs w:val="24"/>
        </w:rPr>
        <w:t>bundlers</w:t>
      </w:r>
      <w:proofErr w:type="spellEnd"/>
      <w:r w:rsidRPr="00CB47DC">
        <w:rPr>
          <w:sz w:val="24"/>
          <w:szCs w:val="24"/>
        </w:rPr>
        <w:t xml:space="preserve"> son herramientas para </w:t>
      </w:r>
      <w:proofErr w:type="spellStart"/>
      <w:r w:rsidRPr="00CB47DC">
        <w:rPr>
          <w:sz w:val="24"/>
          <w:szCs w:val="24"/>
        </w:rPr>
        <w:t>frontend</w:t>
      </w:r>
      <w:proofErr w:type="spellEnd"/>
      <w:r w:rsidRPr="00CB47DC">
        <w:rPr>
          <w:sz w:val="24"/>
          <w:szCs w:val="24"/>
        </w:rPr>
        <w:t xml:space="preserve"> </w:t>
      </w:r>
      <w:proofErr w:type="spellStart"/>
      <w:r w:rsidRPr="00CB47DC">
        <w:rPr>
          <w:sz w:val="24"/>
          <w:szCs w:val="24"/>
        </w:rPr>
        <w:t>devs</w:t>
      </w:r>
      <w:proofErr w:type="spellEnd"/>
      <w:r w:rsidRPr="00CB47DC">
        <w:rPr>
          <w:sz w:val="24"/>
          <w:szCs w:val="24"/>
        </w:rPr>
        <w:t xml:space="preserve"> que suelen usarlo para empaquetar los </w:t>
      </w:r>
      <w:r w:rsidRPr="00CB47DC">
        <w:rPr>
          <w:i/>
          <w:iCs/>
          <w:sz w:val="24"/>
          <w:szCs w:val="24"/>
        </w:rPr>
        <w:t>JS modules</w:t>
      </w:r>
      <w:r w:rsidRPr="00CB47DC">
        <w:rPr>
          <w:sz w:val="24"/>
          <w:szCs w:val="24"/>
        </w:rPr>
        <w:t> en un único archivo de JS que pueda ser ejecutado por el navegador.</w:t>
      </w:r>
    </w:p>
    <w:p w14:paraId="14123D85" w14:textId="77777777" w:rsidR="00CB47DC" w:rsidRPr="00CB47DC" w:rsidRDefault="00CB47DC" w:rsidP="00CB47DC">
      <w:pPr>
        <w:rPr>
          <w:sz w:val="24"/>
          <w:szCs w:val="24"/>
        </w:rPr>
      </w:pPr>
      <w:r w:rsidRPr="00CB47DC">
        <w:rPr>
          <w:sz w:val="24"/>
          <w:szCs w:val="24"/>
        </w:rPr>
        <w:t xml:space="preserve">Las razones principales por que se usan </w:t>
      </w:r>
      <w:proofErr w:type="spellStart"/>
      <w:r w:rsidRPr="00CB47DC">
        <w:rPr>
          <w:sz w:val="24"/>
          <w:szCs w:val="24"/>
        </w:rPr>
        <w:t>webpack</w:t>
      </w:r>
      <w:proofErr w:type="spellEnd"/>
      <w:r w:rsidRPr="00CB47DC">
        <w:rPr>
          <w:sz w:val="24"/>
          <w:szCs w:val="24"/>
        </w:rPr>
        <w:t xml:space="preserve"> son:</w:t>
      </w:r>
    </w:p>
    <w:p w14:paraId="1ACECE64" w14:textId="77777777" w:rsidR="00CB47DC" w:rsidRPr="00CB47DC" w:rsidRDefault="00CB47DC" w:rsidP="00CB47DC">
      <w:pPr>
        <w:numPr>
          <w:ilvl w:val="0"/>
          <w:numId w:val="1"/>
        </w:numPr>
        <w:rPr>
          <w:sz w:val="24"/>
          <w:szCs w:val="24"/>
        </w:rPr>
      </w:pPr>
      <w:r w:rsidRPr="00CB47DC">
        <w:rPr>
          <w:sz w:val="24"/>
          <w:szCs w:val="24"/>
        </w:rPr>
        <w:t xml:space="preserve">Algunos navegadores no soportan el sistema de </w:t>
      </w:r>
      <w:proofErr w:type="spellStart"/>
      <w:r w:rsidRPr="00CB47DC">
        <w:rPr>
          <w:sz w:val="24"/>
          <w:szCs w:val="24"/>
        </w:rPr>
        <w:t>modulos</w:t>
      </w:r>
      <w:proofErr w:type="spellEnd"/>
      <w:r w:rsidRPr="00CB47DC">
        <w:rPr>
          <w:sz w:val="24"/>
          <w:szCs w:val="24"/>
        </w:rPr>
        <w:t>.</w:t>
      </w:r>
    </w:p>
    <w:p w14:paraId="0AD09937" w14:textId="77777777" w:rsidR="00CB47DC" w:rsidRPr="00CB47DC" w:rsidRDefault="00CB47DC" w:rsidP="00CB47DC">
      <w:pPr>
        <w:numPr>
          <w:ilvl w:val="0"/>
          <w:numId w:val="1"/>
        </w:numPr>
        <w:rPr>
          <w:sz w:val="24"/>
          <w:szCs w:val="24"/>
        </w:rPr>
      </w:pPr>
      <w:r w:rsidRPr="00CB47DC">
        <w:rPr>
          <w:sz w:val="24"/>
          <w:szCs w:val="24"/>
        </w:rPr>
        <w:t>Te ayudan a manejar las relaciones de dependencias con tu código.</w:t>
      </w:r>
    </w:p>
    <w:p w14:paraId="7F928002" w14:textId="77777777" w:rsidR="00CB47DC" w:rsidRPr="00CB47DC" w:rsidRDefault="00CB47DC" w:rsidP="00CB47DC">
      <w:pPr>
        <w:numPr>
          <w:ilvl w:val="0"/>
          <w:numId w:val="1"/>
        </w:numPr>
        <w:rPr>
          <w:sz w:val="24"/>
          <w:szCs w:val="24"/>
        </w:rPr>
      </w:pPr>
      <w:r w:rsidRPr="00CB47DC">
        <w:rPr>
          <w:sz w:val="24"/>
          <w:szCs w:val="24"/>
        </w:rPr>
        <w:t xml:space="preserve">Ayudan a cargar </w:t>
      </w:r>
      <w:proofErr w:type="spellStart"/>
      <w:r w:rsidRPr="00CB47DC">
        <w:rPr>
          <w:sz w:val="24"/>
          <w:szCs w:val="24"/>
        </w:rPr>
        <w:t>assets</w:t>
      </w:r>
      <w:proofErr w:type="spellEnd"/>
      <w:r w:rsidRPr="00CB47DC">
        <w:rPr>
          <w:sz w:val="24"/>
          <w:szCs w:val="24"/>
        </w:rPr>
        <w:t xml:space="preserve"> en orden de dependencias, imágenes, </w:t>
      </w:r>
      <w:proofErr w:type="spellStart"/>
      <w:r w:rsidRPr="00CB47DC">
        <w:rPr>
          <w:sz w:val="24"/>
          <w:szCs w:val="24"/>
        </w:rPr>
        <w:t>css</w:t>
      </w:r>
      <w:proofErr w:type="spellEnd"/>
      <w:r w:rsidRPr="00CB47DC">
        <w:rPr>
          <w:sz w:val="24"/>
          <w:szCs w:val="24"/>
        </w:rPr>
        <w:t>, etc.</w:t>
      </w:r>
    </w:p>
    <w:p w14:paraId="3245D34D" w14:textId="77777777" w:rsidR="00CB47DC" w:rsidRPr="00CB47DC" w:rsidRDefault="00CB47DC" w:rsidP="00CB47DC">
      <w:pPr>
        <w:rPr>
          <w:sz w:val="24"/>
          <w:szCs w:val="24"/>
        </w:rPr>
      </w:pPr>
      <w:r w:rsidRPr="00CB47DC">
        <w:rPr>
          <w:sz w:val="24"/>
          <w:szCs w:val="24"/>
        </w:rPr>
        <w:t xml:space="preserve">Tener en cuenta que </w:t>
      </w:r>
      <w:proofErr w:type="spellStart"/>
      <w:r w:rsidRPr="00CB47DC">
        <w:rPr>
          <w:sz w:val="24"/>
          <w:szCs w:val="24"/>
        </w:rPr>
        <w:t>webpack</w:t>
      </w:r>
      <w:proofErr w:type="spellEnd"/>
      <w:r w:rsidRPr="00CB47DC">
        <w:rPr>
          <w:sz w:val="24"/>
          <w:szCs w:val="24"/>
        </w:rPr>
        <w:t xml:space="preserve"> es una filosofía que nos va permitir trabajar de forma modular. Es como </w:t>
      </w:r>
      <w:proofErr w:type="spellStart"/>
      <w:r w:rsidRPr="00CB47DC">
        <w:rPr>
          <w:sz w:val="24"/>
          <w:szCs w:val="24"/>
        </w:rPr>
        <w:t>menter</w:t>
      </w:r>
      <w:proofErr w:type="spellEnd"/>
      <w:r w:rsidRPr="00CB47DC">
        <w:rPr>
          <w:sz w:val="24"/>
          <w:szCs w:val="24"/>
        </w:rPr>
        <w:t xml:space="preserve"> todo lo que vamos a necesitar en un proyecto en una caja y después poder sacar todo listo para producción.</w:t>
      </w:r>
    </w:p>
    <w:p w14:paraId="4BEB9130" w14:textId="77777777" w:rsidR="00CB47DC" w:rsidRPr="00CB47DC" w:rsidRDefault="00CB47DC" w:rsidP="00CB47DC">
      <w:pPr>
        <w:rPr>
          <w:b/>
          <w:bCs/>
          <w:sz w:val="24"/>
          <w:szCs w:val="24"/>
        </w:rPr>
      </w:pPr>
      <w:r w:rsidRPr="00CB47DC">
        <w:rPr>
          <w:b/>
          <w:bCs/>
          <w:sz w:val="24"/>
          <w:szCs w:val="24"/>
        </w:rPr>
        <w:t>Conceptos básicos</w:t>
      </w:r>
    </w:p>
    <w:p w14:paraId="1E071F3C" w14:textId="46A0F8BF" w:rsidR="00CB47DC" w:rsidRDefault="00CB47DC" w:rsidP="00CB47DC">
      <w:pPr>
        <w:rPr>
          <w:sz w:val="24"/>
          <w:szCs w:val="24"/>
        </w:rPr>
      </w:pPr>
      <w:proofErr w:type="spellStart"/>
      <w:r w:rsidRPr="00CB47DC">
        <w:rPr>
          <w:b/>
          <w:bCs/>
          <w:sz w:val="24"/>
          <w:szCs w:val="24"/>
        </w:rPr>
        <w:t>Entry</w:t>
      </w:r>
      <w:proofErr w:type="spellEnd"/>
      <w:r w:rsidRPr="00CB47DC">
        <w:rPr>
          <w:sz w:val="24"/>
          <w:szCs w:val="24"/>
        </w:rPr>
        <w:t xml:space="preserve"> (punto de entrada): este le indica a </w:t>
      </w:r>
      <w:proofErr w:type="spellStart"/>
      <w:r w:rsidRPr="00CB47DC">
        <w:rPr>
          <w:sz w:val="24"/>
          <w:szCs w:val="24"/>
        </w:rPr>
        <w:t>webpack</w:t>
      </w:r>
      <w:proofErr w:type="spellEnd"/>
      <w:r w:rsidRPr="00CB47DC">
        <w:rPr>
          <w:sz w:val="24"/>
          <w:szCs w:val="24"/>
        </w:rPr>
        <w:t xml:space="preserve"> cual </w:t>
      </w:r>
      <w:proofErr w:type="spellStart"/>
      <w:r w:rsidRPr="00CB47DC">
        <w:rPr>
          <w:sz w:val="24"/>
          <w:szCs w:val="24"/>
        </w:rPr>
        <w:t>modulo</w:t>
      </w:r>
      <w:proofErr w:type="spellEnd"/>
      <w:r w:rsidRPr="00CB47DC">
        <w:rPr>
          <w:sz w:val="24"/>
          <w:szCs w:val="24"/>
        </w:rPr>
        <w:t xml:space="preserve"> de JavaScript debe de usar para empezar a crear una salida.</w:t>
      </w:r>
      <w:r w:rsidRPr="00CB47DC">
        <w:rPr>
          <w:sz w:val="24"/>
          <w:szCs w:val="24"/>
        </w:rPr>
        <w:br/>
      </w:r>
      <w:proofErr w:type="gramStart"/>
      <w:r w:rsidRPr="00CB47DC">
        <w:rPr>
          <w:b/>
          <w:bCs/>
          <w:sz w:val="24"/>
          <w:szCs w:val="24"/>
        </w:rPr>
        <w:t>Ejemplo</w:t>
      </w:r>
      <w:r w:rsidRPr="00CB47DC">
        <w:rPr>
          <w:sz w:val="24"/>
          <w:szCs w:val="24"/>
        </w:rPr>
        <w:t> :</w:t>
      </w:r>
      <w:proofErr w:type="gramEnd"/>
      <w:r w:rsidRPr="00CB47DC">
        <w:rPr>
          <w:sz w:val="24"/>
          <w:szCs w:val="24"/>
        </w:rPr>
        <w:t xml:space="preserve"> index.js. también podemos tener múltiples puntos de </w:t>
      </w:r>
      <w:proofErr w:type="gramStart"/>
      <w:r w:rsidRPr="00CB47DC">
        <w:rPr>
          <w:sz w:val="24"/>
          <w:szCs w:val="24"/>
        </w:rPr>
        <w:t>entrada</w:t>
      </w:r>
      <w:proofErr w:type="gramEnd"/>
      <w:r w:rsidRPr="00CB47DC">
        <w:rPr>
          <w:sz w:val="24"/>
          <w:szCs w:val="24"/>
        </w:rPr>
        <w:t xml:space="preserve"> pero eso es otra historia.</w:t>
      </w:r>
      <w:r w:rsidRPr="00CB47DC">
        <w:rPr>
          <w:sz w:val="24"/>
          <w:szCs w:val="24"/>
        </w:rPr>
        <w:br/>
        <w:t>.</w:t>
      </w:r>
      <w:r w:rsidRPr="00CB47DC">
        <w:rPr>
          <w:sz w:val="24"/>
          <w:szCs w:val="24"/>
        </w:rPr>
        <w:br/>
      </w:r>
      <w:r w:rsidRPr="00CB47DC">
        <w:rPr>
          <w:b/>
          <w:bCs/>
          <w:sz w:val="24"/>
          <w:szCs w:val="24"/>
        </w:rPr>
        <w:t>Output</w:t>
      </w:r>
      <w:r w:rsidRPr="00CB47DC">
        <w:rPr>
          <w:sz w:val="24"/>
          <w:szCs w:val="24"/>
        </w:rPr>
        <w:t> (punto de salida): Este archivo es el </w:t>
      </w:r>
      <w:proofErr w:type="spellStart"/>
      <w:r w:rsidRPr="00CB47DC">
        <w:rPr>
          <w:b/>
          <w:bCs/>
          <w:sz w:val="24"/>
          <w:szCs w:val="24"/>
        </w:rPr>
        <w:t>bundle</w:t>
      </w:r>
      <w:proofErr w:type="spellEnd"/>
      <w:r w:rsidR="002B5815">
        <w:rPr>
          <w:b/>
          <w:bCs/>
          <w:sz w:val="24"/>
          <w:szCs w:val="24"/>
        </w:rPr>
        <w:t xml:space="preserve"> o mains.js</w:t>
      </w:r>
      <w:r w:rsidRPr="00CB47DC">
        <w:rPr>
          <w:sz w:val="24"/>
          <w:szCs w:val="24"/>
        </w:rPr>
        <w:t> o nuestro archivo de salida, seria nuestra </w:t>
      </w:r>
      <w:r w:rsidRPr="00CB47DC">
        <w:rPr>
          <w:b/>
          <w:bCs/>
          <w:sz w:val="24"/>
          <w:szCs w:val="24"/>
        </w:rPr>
        <w:t>caja</w:t>
      </w:r>
      <w:r w:rsidRPr="00CB47DC">
        <w:rPr>
          <w:sz w:val="24"/>
          <w:szCs w:val="24"/>
        </w:rPr>
        <w:t> donde empaquetamos toda nuestra aplicación, normalmente este archivo final se crea en una carpeta llamada </w:t>
      </w:r>
      <w:proofErr w:type="spellStart"/>
      <w:r w:rsidRPr="00CB47DC">
        <w:rPr>
          <w:i/>
          <w:iCs/>
          <w:sz w:val="24"/>
          <w:szCs w:val="24"/>
        </w:rPr>
        <w:t>dist</w:t>
      </w:r>
      <w:proofErr w:type="spellEnd"/>
      <w:r w:rsidRPr="00CB47DC">
        <w:rPr>
          <w:sz w:val="24"/>
          <w:szCs w:val="24"/>
        </w:rPr>
        <w:br/>
        <w:t>.</w:t>
      </w:r>
      <w:r w:rsidRPr="00CB47DC">
        <w:rPr>
          <w:sz w:val="24"/>
          <w:szCs w:val="24"/>
        </w:rPr>
        <w:br/>
      </w:r>
      <w:proofErr w:type="spellStart"/>
      <w:r w:rsidRPr="00CB47DC">
        <w:rPr>
          <w:b/>
          <w:bCs/>
          <w:sz w:val="24"/>
          <w:szCs w:val="24"/>
        </w:rPr>
        <w:t>Loader</w:t>
      </w:r>
      <w:proofErr w:type="spellEnd"/>
      <w:r w:rsidRPr="00CB47DC">
        <w:rPr>
          <w:sz w:val="24"/>
          <w:szCs w:val="24"/>
        </w:rPr>
        <w:t xml:space="preserve"> (transformador): Los </w:t>
      </w:r>
      <w:proofErr w:type="spellStart"/>
      <w:r w:rsidRPr="00CB47DC">
        <w:rPr>
          <w:sz w:val="24"/>
          <w:szCs w:val="24"/>
        </w:rPr>
        <w:t>loaders</w:t>
      </w:r>
      <w:proofErr w:type="spellEnd"/>
      <w:r w:rsidRPr="00CB47DC">
        <w:rPr>
          <w:sz w:val="24"/>
          <w:szCs w:val="24"/>
        </w:rPr>
        <w:t xml:space="preserve"> lo que hacen es decirle a </w:t>
      </w:r>
      <w:proofErr w:type="spellStart"/>
      <w:r w:rsidRPr="00CB47DC">
        <w:rPr>
          <w:sz w:val="24"/>
          <w:szCs w:val="24"/>
        </w:rPr>
        <w:t>webpack</w:t>
      </w:r>
      <w:proofErr w:type="spellEnd"/>
      <w:r w:rsidRPr="00CB47DC">
        <w:rPr>
          <w:sz w:val="24"/>
          <w:szCs w:val="24"/>
        </w:rPr>
        <w:t xml:space="preserve"> como tiene que transformar el código de un </w:t>
      </w:r>
      <w:proofErr w:type="spellStart"/>
      <w:r w:rsidRPr="00CB47DC">
        <w:rPr>
          <w:sz w:val="24"/>
          <w:szCs w:val="24"/>
        </w:rPr>
        <w:t>modulo</w:t>
      </w:r>
      <w:proofErr w:type="spellEnd"/>
      <w:r w:rsidRPr="00CB47DC">
        <w:rPr>
          <w:sz w:val="24"/>
          <w:szCs w:val="24"/>
        </w:rPr>
        <w:t xml:space="preserve"> en concreto. </w:t>
      </w:r>
      <w:proofErr w:type="gramStart"/>
      <w:r w:rsidRPr="00CB47DC">
        <w:rPr>
          <w:b/>
          <w:bCs/>
          <w:sz w:val="24"/>
          <w:szCs w:val="24"/>
        </w:rPr>
        <w:t>Ejemplo</w:t>
      </w:r>
      <w:r w:rsidRPr="00CB47DC">
        <w:rPr>
          <w:sz w:val="24"/>
          <w:szCs w:val="24"/>
        </w:rPr>
        <w:t> :</w:t>
      </w:r>
      <w:proofErr w:type="gramEnd"/>
      <w:r w:rsidRPr="00CB47DC">
        <w:rPr>
          <w:sz w:val="24"/>
          <w:szCs w:val="24"/>
        </w:rPr>
        <w:t xml:space="preserve"> Los </w:t>
      </w:r>
      <w:proofErr w:type="spellStart"/>
      <w:r w:rsidRPr="00CB47DC">
        <w:rPr>
          <w:sz w:val="24"/>
          <w:szCs w:val="24"/>
        </w:rPr>
        <w:t>loaders</w:t>
      </w:r>
      <w:proofErr w:type="spellEnd"/>
      <w:r w:rsidRPr="00CB47DC">
        <w:rPr>
          <w:sz w:val="24"/>
          <w:szCs w:val="24"/>
        </w:rPr>
        <w:t xml:space="preserve"> pueden transformar ficheros a JavaScript, o cargar </w:t>
      </w:r>
      <w:r w:rsidRPr="00CB47DC">
        <w:rPr>
          <w:b/>
          <w:bCs/>
          <w:sz w:val="24"/>
          <w:szCs w:val="24"/>
        </w:rPr>
        <w:t>CSS</w:t>
      </w:r>
      <w:r w:rsidRPr="00CB47DC">
        <w:rPr>
          <w:sz w:val="24"/>
          <w:szCs w:val="24"/>
        </w:rPr>
        <w:t xml:space="preserve"> directamente en archivos JS, (si usas </w:t>
      </w:r>
      <w:proofErr w:type="spellStart"/>
      <w:r w:rsidRPr="00CB47DC">
        <w:rPr>
          <w:sz w:val="24"/>
          <w:szCs w:val="24"/>
        </w:rPr>
        <w:t>reactjs</w:t>
      </w:r>
      <w:proofErr w:type="spellEnd"/>
      <w:r w:rsidRPr="00CB47DC">
        <w:rPr>
          <w:sz w:val="24"/>
          <w:szCs w:val="24"/>
        </w:rPr>
        <w:t xml:space="preserve"> ya sabrás como)</w:t>
      </w:r>
      <w:r w:rsidRPr="00CB47DC">
        <w:rPr>
          <w:sz w:val="24"/>
          <w:szCs w:val="24"/>
        </w:rPr>
        <w:br/>
        <w:t>.</w:t>
      </w:r>
      <w:r w:rsidRPr="00CB47DC">
        <w:rPr>
          <w:sz w:val="24"/>
          <w:szCs w:val="24"/>
        </w:rPr>
        <w:br/>
      </w:r>
      <w:proofErr w:type="spellStart"/>
      <w:r w:rsidRPr="00CB47DC">
        <w:rPr>
          <w:b/>
          <w:bCs/>
          <w:sz w:val="24"/>
          <w:szCs w:val="24"/>
        </w:rPr>
        <w:t>Plugins</w:t>
      </w:r>
      <w:proofErr w:type="spellEnd"/>
      <w:r w:rsidRPr="00CB47DC">
        <w:rPr>
          <w:sz w:val="24"/>
          <w:szCs w:val="24"/>
        </w:rPr>
        <w:t xml:space="preserve"> (complementos): Nos van a ayudar a extender las funcionalidades con los </w:t>
      </w:r>
      <w:proofErr w:type="spellStart"/>
      <w:r w:rsidRPr="00CB47DC">
        <w:rPr>
          <w:sz w:val="24"/>
          <w:szCs w:val="24"/>
        </w:rPr>
        <w:t>loaders</w:t>
      </w:r>
      <w:proofErr w:type="spellEnd"/>
      <w:r w:rsidRPr="00CB47DC">
        <w:rPr>
          <w:sz w:val="24"/>
          <w:szCs w:val="24"/>
        </w:rPr>
        <w:t>, añadir otras configuraciones.</w:t>
      </w:r>
      <w:r w:rsidRPr="00CB47DC">
        <w:rPr>
          <w:sz w:val="24"/>
          <w:szCs w:val="24"/>
        </w:rPr>
        <w:br/>
      </w:r>
      <w:r w:rsidRPr="00CB47DC">
        <w:rPr>
          <w:b/>
          <w:bCs/>
          <w:sz w:val="24"/>
          <w:szCs w:val="24"/>
        </w:rPr>
        <w:t>Ejemplo</w:t>
      </w:r>
      <w:r w:rsidRPr="00CB47DC">
        <w:rPr>
          <w:sz w:val="24"/>
          <w:szCs w:val="24"/>
        </w:rPr>
        <w:t xml:space="preserve"> : hay un </w:t>
      </w:r>
      <w:proofErr w:type="spellStart"/>
      <w:r w:rsidRPr="00CB47DC">
        <w:rPr>
          <w:sz w:val="24"/>
          <w:szCs w:val="24"/>
        </w:rPr>
        <w:t>modulo</w:t>
      </w:r>
      <w:proofErr w:type="spellEnd"/>
      <w:r w:rsidRPr="00CB47DC">
        <w:rPr>
          <w:sz w:val="24"/>
          <w:szCs w:val="24"/>
        </w:rPr>
        <w:t xml:space="preserve"> llamado </w:t>
      </w:r>
      <w:proofErr w:type="spellStart"/>
      <w:r w:rsidRPr="00CB47DC">
        <w:rPr>
          <w:b/>
          <w:bCs/>
          <w:sz w:val="24"/>
          <w:szCs w:val="24"/>
        </w:rPr>
        <w:t>HTMLWebpackPlugin</w:t>
      </w:r>
      <w:proofErr w:type="spellEnd"/>
      <w:r w:rsidRPr="00CB47DC">
        <w:rPr>
          <w:sz w:val="24"/>
          <w:szCs w:val="24"/>
        </w:rPr>
        <w:t> que este se encarga de crear un HTML personalizado que le inyecta todos los </w:t>
      </w:r>
      <w:proofErr w:type="spellStart"/>
      <w:r w:rsidRPr="00CB47DC">
        <w:rPr>
          <w:b/>
          <w:bCs/>
          <w:sz w:val="24"/>
          <w:szCs w:val="24"/>
        </w:rPr>
        <w:t>bundles</w:t>
      </w:r>
      <w:proofErr w:type="spellEnd"/>
      <w:r w:rsidRPr="00CB47DC">
        <w:rPr>
          <w:sz w:val="24"/>
          <w:szCs w:val="24"/>
        </w:rPr>
        <w:t> finales que compilamos.</w:t>
      </w:r>
    </w:p>
    <w:p w14:paraId="6F0D51FB" w14:textId="6DE9B4B0" w:rsidR="009F7CF7" w:rsidRPr="009F7CF7" w:rsidRDefault="009F7CF7" w:rsidP="009F7CF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</w:t>
      </w:r>
      <w:r w:rsidRPr="009F7CF7">
        <w:rPr>
          <w:b/>
          <w:bCs/>
          <w:sz w:val="24"/>
          <w:szCs w:val="24"/>
        </w:rPr>
        <w:t xml:space="preserve">Tu primer </w:t>
      </w:r>
      <w:proofErr w:type="spellStart"/>
      <w:r w:rsidRPr="009F7CF7">
        <w:rPr>
          <w:b/>
          <w:bCs/>
          <w:sz w:val="24"/>
          <w:szCs w:val="24"/>
        </w:rPr>
        <w:t>build</w:t>
      </w:r>
      <w:proofErr w:type="spellEnd"/>
      <w:r w:rsidRPr="009F7CF7">
        <w:rPr>
          <w:b/>
          <w:bCs/>
          <w:sz w:val="24"/>
          <w:szCs w:val="24"/>
        </w:rPr>
        <w:t xml:space="preserve"> con </w:t>
      </w:r>
      <w:proofErr w:type="spellStart"/>
      <w:r w:rsidRPr="009F7CF7">
        <w:rPr>
          <w:b/>
          <w:bCs/>
          <w:sz w:val="24"/>
          <w:szCs w:val="24"/>
        </w:rPr>
        <w:t>Webpack</w:t>
      </w:r>
      <w:proofErr w:type="spellEnd"/>
      <w:r w:rsidRPr="009F7CF7">
        <w:rPr>
          <w:sz w:val="24"/>
          <w:szCs w:val="24"/>
        </w:rPr>
        <w:br/>
        <w:t>Creamos una carpeta como le quieras llamar</w:t>
      </w:r>
      <w:r w:rsidRPr="009F7CF7">
        <w:rPr>
          <w:sz w:val="24"/>
          <w:szCs w:val="24"/>
        </w:rPr>
        <w:br/>
      </w:r>
      <w:r w:rsidRPr="009F7CF7">
        <w:rPr>
          <w:sz w:val="24"/>
          <w:szCs w:val="24"/>
        </w:rPr>
        <w:lastRenderedPageBreak/>
        <w:t>(Bueno no! si eres de Windows te dejo este articulo cortito de los nombres de carpetas </w:t>
      </w:r>
      <w:hyperlink r:id="rId5" w:anchor=":~:text=Nombres%20prohibidos%20para%20crear%20carpetas%20y%20archivos%20en%20Windows&amp;text=CLOCK%24.,%2C%20LPT7%2C%20LPT8%2C%20LPT9." w:tgtFrame="_blank" w:history="1">
        <w:r w:rsidRPr="009F7CF7">
          <w:rPr>
            <w:rStyle w:val="Hipervnculo"/>
            <w:sz w:val="24"/>
            <w:szCs w:val="24"/>
          </w:rPr>
          <w:t>PROHIBIDOS </w:t>
        </w:r>
      </w:hyperlink>
      <w:r w:rsidRPr="009F7CF7">
        <w:rPr>
          <w:sz w:val="24"/>
          <w:szCs w:val="24"/>
        </w:rPr>
        <w:t>)</w:t>
      </w:r>
      <w:r w:rsidRPr="009F7CF7">
        <w:rPr>
          <w:sz w:val="24"/>
          <w:szCs w:val="24"/>
        </w:rPr>
        <w:br/>
        <w:t>La creamos desde la terminal con </w:t>
      </w:r>
      <w:proofErr w:type="spellStart"/>
      <w:r w:rsidRPr="009F7CF7">
        <w:rPr>
          <w:b/>
          <w:bCs/>
          <w:sz w:val="24"/>
          <w:szCs w:val="24"/>
        </w:rPr>
        <w:t>mkdir</w:t>
      </w:r>
      <w:proofErr w:type="spellEnd"/>
      <w:r w:rsidRPr="009F7CF7">
        <w:rPr>
          <w:sz w:val="24"/>
          <w:szCs w:val="24"/>
        </w:rPr>
        <w:t> y luego entramos a ella con </w:t>
      </w:r>
      <w:r w:rsidRPr="009F7CF7">
        <w:rPr>
          <w:b/>
          <w:bCs/>
          <w:sz w:val="24"/>
          <w:szCs w:val="24"/>
        </w:rPr>
        <w:t>cd</w:t>
      </w:r>
    </w:p>
    <w:p w14:paraId="6D0EF8A0" w14:textId="77777777" w:rsidR="009F7CF7" w:rsidRPr="009F7CF7" w:rsidRDefault="009F7CF7" w:rsidP="009F7CF7">
      <w:pPr>
        <w:rPr>
          <w:sz w:val="24"/>
          <w:szCs w:val="24"/>
        </w:rPr>
      </w:pPr>
      <w:proofErr w:type="spellStart"/>
      <w:r w:rsidRPr="009F7CF7">
        <w:rPr>
          <w:sz w:val="24"/>
          <w:szCs w:val="24"/>
        </w:rPr>
        <w:t>mkdir</w:t>
      </w:r>
      <w:proofErr w:type="spellEnd"/>
      <w:r w:rsidRPr="009F7CF7">
        <w:rPr>
          <w:sz w:val="24"/>
          <w:szCs w:val="24"/>
        </w:rPr>
        <w:t xml:space="preserve"> curso-</w:t>
      </w:r>
      <w:proofErr w:type="spellStart"/>
      <w:r w:rsidRPr="009F7CF7">
        <w:rPr>
          <w:sz w:val="24"/>
          <w:szCs w:val="24"/>
        </w:rPr>
        <w:t>webpack</w:t>
      </w:r>
      <w:proofErr w:type="spellEnd"/>
    </w:p>
    <w:p w14:paraId="7265086F" w14:textId="77777777" w:rsidR="009F7CF7" w:rsidRPr="009F7CF7" w:rsidRDefault="009F7CF7" w:rsidP="009F7CF7">
      <w:pPr>
        <w:rPr>
          <w:sz w:val="24"/>
          <w:szCs w:val="24"/>
        </w:rPr>
      </w:pPr>
      <w:r w:rsidRPr="009F7CF7">
        <w:rPr>
          <w:sz w:val="24"/>
          <w:szCs w:val="24"/>
        </w:rPr>
        <w:t>cd curso-</w:t>
      </w:r>
      <w:proofErr w:type="spellStart"/>
      <w:r w:rsidRPr="009F7CF7">
        <w:rPr>
          <w:sz w:val="24"/>
          <w:szCs w:val="24"/>
        </w:rPr>
        <w:t>webpack</w:t>
      </w:r>
      <w:proofErr w:type="spellEnd"/>
    </w:p>
    <w:p w14:paraId="29018356" w14:textId="77777777" w:rsidR="009F7CF7" w:rsidRPr="009F7CF7" w:rsidRDefault="009F7CF7" w:rsidP="009F7CF7">
      <w:pPr>
        <w:rPr>
          <w:sz w:val="24"/>
          <w:szCs w:val="24"/>
        </w:rPr>
      </w:pPr>
      <w:r w:rsidRPr="009F7CF7">
        <w:rPr>
          <w:sz w:val="24"/>
          <w:szCs w:val="24"/>
        </w:rPr>
        <w:t>una vez que entres a la carpeta inicializamos nuestro repositorio con </w:t>
      </w:r>
      <w:proofErr w:type="spellStart"/>
      <w:r w:rsidRPr="009F7CF7">
        <w:rPr>
          <w:b/>
          <w:bCs/>
          <w:sz w:val="24"/>
          <w:szCs w:val="24"/>
        </w:rPr>
        <w:t>git</w:t>
      </w:r>
      <w:proofErr w:type="spellEnd"/>
    </w:p>
    <w:p w14:paraId="3A183B35" w14:textId="77777777" w:rsidR="009F7CF7" w:rsidRPr="009F7CF7" w:rsidRDefault="009F7CF7" w:rsidP="009F7CF7">
      <w:pPr>
        <w:rPr>
          <w:sz w:val="24"/>
          <w:szCs w:val="24"/>
        </w:rPr>
      </w:pPr>
      <w:proofErr w:type="spellStart"/>
      <w:r w:rsidRPr="009F7CF7">
        <w:rPr>
          <w:sz w:val="24"/>
          <w:szCs w:val="24"/>
        </w:rPr>
        <w:t>git</w:t>
      </w:r>
      <w:proofErr w:type="spellEnd"/>
      <w:r w:rsidRPr="009F7CF7">
        <w:rPr>
          <w:sz w:val="24"/>
          <w:szCs w:val="24"/>
        </w:rPr>
        <w:t xml:space="preserve"> </w:t>
      </w:r>
      <w:proofErr w:type="spellStart"/>
      <w:r w:rsidRPr="009F7CF7">
        <w:rPr>
          <w:sz w:val="24"/>
          <w:szCs w:val="24"/>
        </w:rPr>
        <w:t>init</w:t>
      </w:r>
      <w:proofErr w:type="spellEnd"/>
    </w:p>
    <w:p w14:paraId="4EA4263D" w14:textId="77777777" w:rsidR="009F7CF7" w:rsidRPr="009F7CF7" w:rsidRDefault="009F7CF7" w:rsidP="009F7CF7">
      <w:pPr>
        <w:rPr>
          <w:sz w:val="24"/>
          <w:szCs w:val="24"/>
        </w:rPr>
      </w:pPr>
      <w:r w:rsidRPr="009F7CF7">
        <w:rPr>
          <w:sz w:val="24"/>
          <w:szCs w:val="24"/>
        </w:rPr>
        <w:t xml:space="preserve">El paso que sigue es inicializar nuestro proyecto con </w:t>
      </w:r>
      <w:proofErr w:type="spellStart"/>
      <w:r w:rsidRPr="009F7CF7">
        <w:rPr>
          <w:sz w:val="24"/>
          <w:szCs w:val="24"/>
        </w:rPr>
        <w:t>npm</w:t>
      </w:r>
      <w:proofErr w:type="spellEnd"/>
      <w:r w:rsidRPr="009F7CF7">
        <w:rPr>
          <w:sz w:val="24"/>
          <w:szCs w:val="24"/>
        </w:rPr>
        <w:t xml:space="preserve"> y si no sabes de </w:t>
      </w:r>
      <w:proofErr w:type="spellStart"/>
      <w:r w:rsidRPr="009F7CF7">
        <w:rPr>
          <w:sz w:val="24"/>
          <w:szCs w:val="24"/>
        </w:rPr>
        <w:t>npm</w:t>
      </w:r>
      <w:proofErr w:type="spellEnd"/>
      <w:r w:rsidRPr="009F7CF7">
        <w:rPr>
          <w:sz w:val="24"/>
          <w:szCs w:val="24"/>
        </w:rPr>
        <w:t xml:space="preserve"> </w:t>
      </w:r>
      <w:proofErr w:type="spellStart"/>
      <w:r w:rsidRPr="009F7CF7">
        <w:rPr>
          <w:sz w:val="24"/>
          <w:szCs w:val="24"/>
        </w:rPr>
        <w:t>aqui</w:t>
      </w:r>
      <w:proofErr w:type="spellEnd"/>
      <w:r w:rsidRPr="009F7CF7">
        <w:rPr>
          <w:sz w:val="24"/>
          <w:szCs w:val="24"/>
        </w:rPr>
        <w:t xml:space="preserve"> </w:t>
      </w:r>
      <w:proofErr w:type="spellStart"/>
      <w:r w:rsidRPr="009F7CF7">
        <w:rPr>
          <w:sz w:val="24"/>
          <w:szCs w:val="24"/>
        </w:rPr>
        <w:t>esta</w:t>
      </w:r>
      <w:proofErr w:type="spellEnd"/>
      <w:r w:rsidRPr="009F7CF7">
        <w:rPr>
          <w:sz w:val="24"/>
          <w:szCs w:val="24"/>
        </w:rPr>
        <w:t xml:space="preserve"> el </w:t>
      </w:r>
      <w:hyperlink r:id="rId6" w:tgtFrame="_blank" w:history="1">
        <w:r w:rsidRPr="009F7CF7">
          <w:rPr>
            <w:rStyle w:val="Hipervnculo"/>
            <w:sz w:val="24"/>
            <w:szCs w:val="24"/>
          </w:rPr>
          <w:t>curso</w:t>
        </w:r>
      </w:hyperlink>
      <w:r w:rsidRPr="009F7CF7">
        <w:rPr>
          <w:sz w:val="24"/>
          <w:szCs w:val="24"/>
        </w:rPr>
        <w:t> del profesor</w:t>
      </w:r>
    </w:p>
    <w:p w14:paraId="0A5BBEAA" w14:textId="77777777" w:rsidR="009F7CF7" w:rsidRPr="009F7CF7" w:rsidRDefault="009F7CF7" w:rsidP="009F7CF7">
      <w:pPr>
        <w:rPr>
          <w:sz w:val="24"/>
          <w:szCs w:val="24"/>
        </w:rPr>
      </w:pPr>
      <w:proofErr w:type="spellStart"/>
      <w:r w:rsidRPr="009F7CF7">
        <w:rPr>
          <w:sz w:val="24"/>
          <w:szCs w:val="24"/>
        </w:rPr>
        <w:t>npm</w:t>
      </w:r>
      <w:proofErr w:type="spellEnd"/>
      <w:r w:rsidRPr="009F7CF7">
        <w:rPr>
          <w:sz w:val="24"/>
          <w:szCs w:val="24"/>
        </w:rPr>
        <w:t xml:space="preserve"> </w:t>
      </w:r>
      <w:proofErr w:type="spellStart"/>
      <w:r w:rsidRPr="009F7CF7">
        <w:rPr>
          <w:sz w:val="24"/>
          <w:szCs w:val="24"/>
        </w:rPr>
        <w:t>init</w:t>
      </w:r>
      <w:proofErr w:type="spellEnd"/>
      <w:r w:rsidRPr="009F7CF7">
        <w:rPr>
          <w:sz w:val="24"/>
          <w:szCs w:val="24"/>
        </w:rPr>
        <w:t xml:space="preserve"> -y</w:t>
      </w:r>
    </w:p>
    <w:p w14:paraId="7CAE44B0" w14:textId="77777777" w:rsidR="009F7CF7" w:rsidRPr="009F7CF7" w:rsidRDefault="009F7CF7" w:rsidP="009F7CF7">
      <w:pPr>
        <w:rPr>
          <w:sz w:val="24"/>
          <w:szCs w:val="24"/>
        </w:rPr>
      </w:pPr>
      <w:r w:rsidRPr="009F7CF7">
        <w:rPr>
          <w:sz w:val="24"/>
          <w:szCs w:val="24"/>
        </w:rPr>
        <w:t>o si les da error “</w:t>
      </w:r>
      <w:proofErr w:type="spellStart"/>
      <w:r w:rsidRPr="009F7CF7">
        <w:rPr>
          <w:sz w:val="24"/>
          <w:szCs w:val="24"/>
        </w:rPr>
        <w:t>Invalid</w:t>
      </w:r>
      <w:proofErr w:type="spellEnd"/>
      <w:r w:rsidRPr="009F7CF7">
        <w:rPr>
          <w:sz w:val="24"/>
          <w:szCs w:val="24"/>
        </w:rPr>
        <w:t xml:space="preserve"> </w:t>
      </w:r>
      <w:proofErr w:type="spellStart"/>
      <w:r w:rsidRPr="009F7CF7">
        <w:rPr>
          <w:sz w:val="24"/>
          <w:szCs w:val="24"/>
        </w:rPr>
        <w:t>Name</w:t>
      </w:r>
      <w:proofErr w:type="spellEnd"/>
      <w:r w:rsidRPr="009F7CF7">
        <w:rPr>
          <w:sz w:val="24"/>
          <w:szCs w:val="24"/>
        </w:rPr>
        <w:t>” usen para personalizar la configuración</w:t>
      </w:r>
    </w:p>
    <w:p w14:paraId="448E1856" w14:textId="77777777" w:rsidR="009F7CF7" w:rsidRPr="009F7CF7" w:rsidRDefault="009F7CF7" w:rsidP="009F7CF7">
      <w:pPr>
        <w:rPr>
          <w:sz w:val="24"/>
          <w:szCs w:val="24"/>
        </w:rPr>
      </w:pPr>
      <w:proofErr w:type="spellStart"/>
      <w:r w:rsidRPr="009F7CF7">
        <w:rPr>
          <w:sz w:val="24"/>
          <w:szCs w:val="24"/>
        </w:rPr>
        <w:t>npm</w:t>
      </w:r>
      <w:proofErr w:type="spellEnd"/>
      <w:r w:rsidRPr="009F7CF7">
        <w:rPr>
          <w:sz w:val="24"/>
          <w:szCs w:val="24"/>
        </w:rPr>
        <w:t xml:space="preserve"> </w:t>
      </w:r>
      <w:proofErr w:type="spellStart"/>
      <w:r w:rsidRPr="009F7CF7">
        <w:rPr>
          <w:sz w:val="24"/>
          <w:szCs w:val="24"/>
        </w:rPr>
        <w:t>init</w:t>
      </w:r>
      <w:proofErr w:type="spellEnd"/>
    </w:p>
    <w:p w14:paraId="1A487396" w14:textId="77777777" w:rsidR="009F7CF7" w:rsidRPr="009F7CF7" w:rsidRDefault="009F7CF7" w:rsidP="009F7CF7">
      <w:pPr>
        <w:rPr>
          <w:sz w:val="24"/>
          <w:szCs w:val="24"/>
        </w:rPr>
      </w:pPr>
      <w:r w:rsidRPr="009F7CF7">
        <w:rPr>
          <w:sz w:val="24"/>
          <w:szCs w:val="24"/>
        </w:rPr>
        <w:t>y para abrir el proyecto </w:t>
      </w:r>
      <w:r w:rsidRPr="009F7CF7">
        <w:rPr>
          <w:b/>
          <w:bCs/>
          <w:sz w:val="24"/>
          <w:szCs w:val="24"/>
        </w:rPr>
        <w:t>como flash</w:t>
      </w:r>
      <w:r w:rsidRPr="009F7CF7">
        <w:rPr>
          <w:sz w:val="24"/>
          <w:szCs w:val="24"/>
        </w:rPr>
        <w:t xml:space="preserve"> es poner en la terminal y les abre el editor </w:t>
      </w:r>
      <w:proofErr w:type="gramStart"/>
      <w:r w:rsidRPr="009F7CF7">
        <w:rPr>
          <w:sz w:val="24"/>
          <w:szCs w:val="24"/>
        </w:rPr>
        <w:t>( si</w:t>
      </w:r>
      <w:proofErr w:type="gramEnd"/>
      <w:r w:rsidRPr="009F7CF7">
        <w:rPr>
          <w:sz w:val="24"/>
          <w:szCs w:val="24"/>
        </w:rPr>
        <w:t xml:space="preserve"> usas </w:t>
      </w:r>
      <w:r w:rsidRPr="009F7CF7">
        <w:rPr>
          <w:b/>
          <w:bCs/>
          <w:sz w:val="24"/>
          <w:szCs w:val="24"/>
        </w:rPr>
        <w:t>VS CODE</w:t>
      </w:r>
      <w:r w:rsidRPr="009F7CF7">
        <w:rPr>
          <w:sz w:val="24"/>
          <w:szCs w:val="24"/>
        </w:rPr>
        <w:t>)</w:t>
      </w:r>
    </w:p>
    <w:p w14:paraId="6886FAE3" w14:textId="77777777" w:rsidR="009F7CF7" w:rsidRPr="009F7CF7" w:rsidRDefault="009F7CF7" w:rsidP="009F7CF7">
      <w:pPr>
        <w:rPr>
          <w:sz w:val="24"/>
          <w:szCs w:val="24"/>
        </w:rPr>
      </w:pPr>
      <w:proofErr w:type="spellStart"/>
      <w:proofErr w:type="gramStart"/>
      <w:r w:rsidRPr="009F7CF7">
        <w:rPr>
          <w:b/>
          <w:bCs/>
          <w:sz w:val="24"/>
          <w:szCs w:val="24"/>
        </w:rPr>
        <w:t>code</w:t>
      </w:r>
      <w:proofErr w:type="spellEnd"/>
      <w:r w:rsidRPr="009F7CF7">
        <w:rPr>
          <w:sz w:val="24"/>
          <w:szCs w:val="24"/>
        </w:rPr>
        <w:t xml:space="preserve"> .</w:t>
      </w:r>
      <w:proofErr w:type="gramEnd"/>
    </w:p>
    <w:p w14:paraId="1D53B58D" w14:textId="77777777" w:rsidR="009F7CF7" w:rsidRPr="009F7CF7" w:rsidRDefault="009F7CF7" w:rsidP="009F7CF7">
      <w:pPr>
        <w:rPr>
          <w:sz w:val="24"/>
          <w:szCs w:val="24"/>
        </w:rPr>
      </w:pPr>
      <w:r w:rsidRPr="009F7CF7">
        <w:rPr>
          <w:sz w:val="24"/>
          <w:szCs w:val="24"/>
        </w:rPr>
        <w:t>La carpeta </w:t>
      </w:r>
      <w:r w:rsidRPr="009F7CF7">
        <w:rPr>
          <w:b/>
          <w:bCs/>
          <w:sz w:val="24"/>
          <w:szCs w:val="24"/>
        </w:rPr>
        <w:t>SRC</w:t>
      </w:r>
      <w:r w:rsidRPr="009F7CF7">
        <w:rPr>
          <w:sz w:val="24"/>
          <w:szCs w:val="24"/>
        </w:rPr>
        <w:t xml:space="preserve"> es el </w:t>
      </w:r>
      <w:proofErr w:type="spellStart"/>
      <w:r w:rsidRPr="009F7CF7">
        <w:rPr>
          <w:sz w:val="24"/>
          <w:szCs w:val="24"/>
        </w:rPr>
        <w:t>source</w:t>
      </w:r>
      <w:proofErr w:type="spellEnd"/>
      <w:r w:rsidRPr="009F7CF7">
        <w:rPr>
          <w:sz w:val="24"/>
          <w:szCs w:val="24"/>
        </w:rPr>
        <w:t xml:space="preserve"> de todo el proyecto </w:t>
      </w:r>
      <w:proofErr w:type="gramStart"/>
      <w:r w:rsidRPr="009F7CF7">
        <w:rPr>
          <w:sz w:val="24"/>
          <w:szCs w:val="24"/>
        </w:rPr>
        <w:t>( index.js</w:t>
      </w:r>
      <w:proofErr w:type="gramEnd"/>
      <w:r w:rsidRPr="009F7CF7">
        <w:rPr>
          <w:sz w:val="24"/>
          <w:szCs w:val="24"/>
        </w:rPr>
        <w:t xml:space="preserve"> , imágenes, </w:t>
      </w:r>
      <w:proofErr w:type="spellStart"/>
      <w:r w:rsidRPr="009F7CF7">
        <w:rPr>
          <w:sz w:val="24"/>
          <w:szCs w:val="24"/>
        </w:rPr>
        <w:t>utils</w:t>
      </w:r>
      <w:proofErr w:type="spellEnd"/>
      <w:r w:rsidRPr="009F7CF7">
        <w:rPr>
          <w:sz w:val="24"/>
          <w:szCs w:val="24"/>
        </w:rPr>
        <w:t xml:space="preserve">, </w:t>
      </w:r>
      <w:proofErr w:type="spellStart"/>
      <w:r w:rsidRPr="009F7CF7">
        <w:rPr>
          <w:sz w:val="24"/>
          <w:szCs w:val="24"/>
        </w:rPr>
        <w:t>assets</w:t>
      </w:r>
      <w:proofErr w:type="spellEnd"/>
      <w:r w:rsidRPr="009F7CF7">
        <w:rPr>
          <w:sz w:val="24"/>
          <w:szCs w:val="24"/>
        </w:rPr>
        <w:t xml:space="preserve">, </w:t>
      </w:r>
      <w:proofErr w:type="spellStart"/>
      <w:r w:rsidRPr="009F7CF7">
        <w:rPr>
          <w:sz w:val="24"/>
          <w:szCs w:val="24"/>
        </w:rPr>
        <w:t>helpers</w:t>
      </w:r>
      <w:proofErr w:type="spellEnd"/>
      <w:r w:rsidRPr="009F7CF7">
        <w:rPr>
          <w:sz w:val="24"/>
          <w:szCs w:val="24"/>
        </w:rPr>
        <w:t xml:space="preserve">, </w:t>
      </w:r>
      <w:proofErr w:type="spellStart"/>
      <w:r w:rsidRPr="009F7CF7">
        <w:rPr>
          <w:sz w:val="24"/>
          <w:szCs w:val="24"/>
        </w:rPr>
        <w:t>database</w:t>
      </w:r>
      <w:proofErr w:type="spellEnd"/>
      <w:r w:rsidRPr="009F7CF7">
        <w:rPr>
          <w:sz w:val="24"/>
          <w:szCs w:val="24"/>
        </w:rPr>
        <w:t xml:space="preserve">, </w:t>
      </w:r>
      <w:proofErr w:type="spellStart"/>
      <w:r w:rsidRPr="009F7CF7">
        <w:rPr>
          <w:sz w:val="24"/>
          <w:szCs w:val="24"/>
        </w:rPr>
        <w:t>etc</w:t>
      </w:r>
      <w:proofErr w:type="spellEnd"/>
      <w:r w:rsidRPr="009F7CF7">
        <w:rPr>
          <w:sz w:val="24"/>
          <w:szCs w:val="24"/>
        </w:rPr>
        <w:t>).</w:t>
      </w:r>
    </w:p>
    <w:p w14:paraId="2F68A8F5" w14:textId="77777777" w:rsidR="009F7CF7" w:rsidRPr="009F7CF7" w:rsidRDefault="009F7CF7" w:rsidP="009F7CF7">
      <w:pPr>
        <w:rPr>
          <w:sz w:val="24"/>
          <w:szCs w:val="24"/>
        </w:rPr>
      </w:pPr>
      <w:r w:rsidRPr="009F7CF7">
        <w:rPr>
          <w:sz w:val="24"/>
          <w:szCs w:val="24"/>
        </w:rPr>
        <w:t xml:space="preserve">** Instalación de </w:t>
      </w:r>
      <w:proofErr w:type="spellStart"/>
      <w:r w:rsidRPr="009F7CF7">
        <w:rPr>
          <w:sz w:val="24"/>
          <w:szCs w:val="24"/>
        </w:rPr>
        <w:t>Webpack</w:t>
      </w:r>
      <w:proofErr w:type="spellEnd"/>
      <w:r w:rsidRPr="009F7CF7">
        <w:rPr>
          <w:sz w:val="24"/>
          <w:szCs w:val="24"/>
        </w:rPr>
        <w:t>**</w:t>
      </w:r>
      <w:r w:rsidRPr="009F7CF7">
        <w:rPr>
          <w:sz w:val="24"/>
          <w:szCs w:val="24"/>
        </w:rPr>
        <w:br/>
        <w:t>si no quieres escribir ese comando también puedes usar este</w:t>
      </w:r>
      <w:r w:rsidRPr="009F7CF7">
        <w:rPr>
          <w:sz w:val="24"/>
          <w:szCs w:val="24"/>
        </w:rPr>
        <w:br/>
        <w:t>la </w:t>
      </w:r>
      <w:r w:rsidRPr="009F7CF7">
        <w:rPr>
          <w:b/>
          <w:bCs/>
          <w:sz w:val="24"/>
          <w:szCs w:val="24"/>
        </w:rPr>
        <w:t>i</w:t>
      </w:r>
      <w:r w:rsidRPr="009F7CF7">
        <w:rPr>
          <w:sz w:val="24"/>
          <w:szCs w:val="24"/>
        </w:rPr>
        <w:t xml:space="preserve"> de </w:t>
      </w:r>
      <w:proofErr w:type="spellStart"/>
      <w:r w:rsidRPr="009F7CF7">
        <w:rPr>
          <w:sz w:val="24"/>
          <w:szCs w:val="24"/>
        </w:rPr>
        <w:t>install</w:t>
      </w:r>
      <w:proofErr w:type="spellEnd"/>
    </w:p>
    <w:p w14:paraId="5D268476" w14:textId="77777777" w:rsidR="009F7CF7" w:rsidRPr="009F7CF7" w:rsidRDefault="009F7CF7" w:rsidP="009F7CF7">
      <w:pPr>
        <w:rPr>
          <w:sz w:val="24"/>
          <w:szCs w:val="24"/>
          <w:lang w:val="en-US"/>
        </w:rPr>
      </w:pPr>
      <w:proofErr w:type="spellStart"/>
      <w:r w:rsidRPr="009F7CF7">
        <w:rPr>
          <w:sz w:val="24"/>
          <w:szCs w:val="24"/>
          <w:lang w:val="en-US"/>
        </w:rPr>
        <w:t>npm</w:t>
      </w:r>
      <w:proofErr w:type="spellEnd"/>
      <w:r w:rsidRPr="009F7CF7">
        <w:rPr>
          <w:sz w:val="24"/>
          <w:szCs w:val="24"/>
          <w:lang w:val="en-US"/>
        </w:rPr>
        <w:t xml:space="preserve"> </w:t>
      </w:r>
      <w:proofErr w:type="spellStart"/>
      <w:r w:rsidRPr="009F7CF7">
        <w:rPr>
          <w:sz w:val="24"/>
          <w:szCs w:val="24"/>
          <w:lang w:val="en-US"/>
        </w:rPr>
        <w:t>i</w:t>
      </w:r>
      <w:proofErr w:type="spellEnd"/>
      <w:r w:rsidRPr="009F7CF7">
        <w:rPr>
          <w:sz w:val="24"/>
          <w:szCs w:val="24"/>
          <w:lang w:val="en-US"/>
        </w:rPr>
        <w:t xml:space="preserve"> webpack webpack-</w:t>
      </w:r>
      <w:r w:rsidRPr="009F7CF7">
        <w:rPr>
          <w:b/>
          <w:bCs/>
          <w:sz w:val="24"/>
          <w:szCs w:val="24"/>
          <w:lang w:val="en-US"/>
        </w:rPr>
        <w:t>cli</w:t>
      </w:r>
      <w:r w:rsidRPr="009F7CF7">
        <w:rPr>
          <w:sz w:val="24"/>
          <w:szCs w:val="24"/>
          <w:lang w:val="en-US"/>
        </w:rPr>
        <w:t xml:space="preserve"> -D</w:t>
      </w:r>
    </w:p>
    <w:p w14:paraId="29B48B52" w14:textId="77777777" w:rsidR="009F7CF7" w:rsidRPr="009F7CF7" w:rsidRDefault="009F7CF7" w:rsidP="009F7CF7">
      <w:pPr>
        <w:rPr>
          <w:sz w:val="24"/>
          <w:szCs w:val="24"/>
        </w:rPr>
      </w:pPr>
      <w:r w:rsidRPr="009F7CF7">
        <w:rPr>
          <w:sz w:val="24"/>
          <w:szCs w:val="24"/>
        </w:rPr>
        <w:t>o si usas </w:t>
      </w:r>
      <w:proofErr w:type="spellStart"/>
      <w:r w:rsidRPr="009F7CF7">
        <w:rPr>
          <w:b/>
          <w:bCs/>
          <w:sz w:val="24"/>
          <w:szCs w:val="24"/>
        </w:rPr>
        <w:t>yarn</w:t>
      </w:r>
      <w:proofErr w:type="spellEnd"/>
      <w:r w:rsidRPr="009F7CF7">
        <w:rPr>
          <w:sz w:val="24"/>
          <w:szCs w:val="24"/>
        </w:rPr>
        <w:t> usa</w:t>
      </w:r>
    </w:p>
    <w:p w14:paraId="0E518436" w14:textId="77777777" w:rsidR="009F7CF7" w:rsidRPr="009F7CF7" w:rsidRDefault="009F7CF7" w:rsidP="009F7CF7">
      <w:pPr>
        <w:rPr>
          <w:sz w:val="24"/>
          <w:szCs w:val="24"/>
        </w:rPr>
      </w:pPr>
      <w:proofErr w:type="spellStart"/>
      <w:r w:rsidRPr="009F7CF7">
        <w:rPr>
          <w:sz w:val="24"/>
          <w:szCs w:val="24"/>
        </w:rPr>
        <w:t>yarn</w:t>
      </w:r>
      <w:proofErr w:type="spellEnd"/>
      <w:r w:rsidRPr="009F7CF7">
        <w:rPr>
          <w:sz w:val="24"/>
          <w:szCs w:val="24"/>
        </w:rPr>
        <w:t xml:space="preserve"> </w:t>
      </w:r>
      <w:proofErr w:type="spellStart"/>
      <w:r w:rsidRPr="009F7CF7">
        <w:rPr>
          <w:b/>
          <w:bCs/>
          <w:sz w:val="24"/>
          <w:szCs w:val="24"/>
        </w:rPr>
        <w:t>add</w:t>
      </w:r>
      <w:proofErr w:type="spellEnd"/>
      <w:r w:rsidRPr="009F7CF7">
        <w:rPr>
          <w:sz w:val="24"/>
          <w:szCs w:val="24"/>
        </w:rPr>
        <w:t xml:space="preserve"> </w:t>
      </w:r>
      <w:proofErr w:type="spellStart"/>
      <w:r w:rsidRPr="009F7CF7">
        <w:rPr>
          <w:sz w:val="24"/>
          <w:szCs w:val="24"/>
        </w:rPr>
        <w:t>webpack</w:t>
      </w:r>
      <w:proofErr w:type="spellEnd"/>
      <w:r w:rsidRPr="009F7CF7">
        <w:rPr>
          <w:sz w:val="24"/>
          <w:szCs w:val="24"/>
        </w:rPr>
        <w:t xml:space="preserve"> </w:t>
      </w:r>
      <w:proofErr w:type="spellStart"/>
      <w:r w:rsidRPr="009F7CF7">
        <w:rPr>
          <w:sz w:val="24"/>
          <w:szCs w:val="24"/>
        </w:rPr>
        <w:t>webpack-</w:t>
      </w:r>
      <w:r w:rsidRPr="009F7CF7">
        <w:rPr>
          <w:b/>
          <w:bCs/>
          <w:sz w:val="24"/>
          <w:szCs w:val="24"/>
        </w:rPr>
        <w:t>cli</w:t>
      </w:r>
      <w:proofErr w:type="spellEnd"/>
      <w:r w:rsidRPr="009F7CF7">
        <w:rPr>
          <w:sz w:val="24"/>
          <w:szCs w:val="24"/>
        </w:rPr>
        <w:t xml:space="preserve"> -D</w:t>
      </w:r>
    </w:p>
    <w:p w14:paraId="6849C0AA" w14:textId="77777777" w:rsidR="009F7CF7" w:rsidRPr="009F7CF7" w:rsidRDefault="009F7CF7" w:rsidP="009F7CF7">
      <w:pPr>
        <w:rPr>
          <w:sz w:val="24"/>
          <w:szCs w:val="24"/>
        </w:rPr>
      </w:pPr>
      <w:r w:rsidRPr="009F7CF7">
        <w:rPr>
          <w:sz w:val="24"/>
          <w:szCs w:val="24"/>
        </w:rPr>
        <w:t xml:space="preserve">Y luego ejecutamos </w:t>
      </w:r>
      <w:proofErr w:type="spellStart"/>
      <w:r w:rsidRPr="009F7CF7">
        <w:rPr>
          <w:sz w:val="24"/>
          <w:szCs w:val="24"/>
        </w:rPr>
        <w:t>webpack</w:t>
      </w:r>
      <w:proofErr w:type="spellEnd"/>
      <w:r w:rsidRPr="009F7CF7">
        <w:rPr>
          <w:sz w:val="24"/>
          <w:szCs w:val="24"/>
        </w:rPr>
        <w:br/>
      </w:r>
      <w:proofErr w:type="spellStart"/>
      <w:r w:rsidRPr="009F7CF7">
        <w:rPr>
          <w:b/>
          <w:bCs/>
          <w:sz w:val="24"/>
          <w:szCs w:val="24"/>
        </w:rPr>
        <w:t>npx</w:t>
      </w:r>
      <w:proofErr w:type="spellEnd"/>
      <w:r w:rsidRPr="009F7CF7">
        <w:rPr>
          <w:sz w:val="24"/>
          <w:szCs w:val="24"/>
        </w:rPr>
        <w:t xml:space="preserve"> lo que hace es ejecutar paquetes directamente de </w:t>
      </w:r>
      <w:proofErr w:type="spellStart"/>
      <w:r w:rsidRPr="009F7CF7">
        <w:rPr>
          <w:sz w:val="24"/>
          <w:szCs w:val="24"/>
        </w:rPr>
        <w:t>npm</w:t>
      </w:r>
      <w:proofErr w:type="spellEnd"/>
      <w:r w:rsidRPr="009F7CF7">
        <w:rPr>
          <w:sz w:val="24"/>
          <w:szCs w:val="24"/>
        </w:rPr>
        <w:t xml:space="preserve">, este viene instalado de </w:t>
      </w:r>
      <w:proofErr w:type="spellStart"/>
      <w:r w:rsidRPr="009F7CF7">
        <w:rPr>
          <w:sz w:val="24"/>
          <w:szCs w:val="24"/>
        </w:rPr>
        <w:t>npm</w:t>
      </w:r>
      <w:proofErr w:type="spellEnd"/>
    </w:p>
    <w:p w14:paraId="70712AAC" w14:textId="77777777" w:rsidR="009F7CF7" w:rsidRPr="009F7CF7" w:rsidRDefault="009F7CF7" w:rsidP="009F7CF7">
      <w:pPr>
        <w:rPr>
          <w:sz w:val="24"/>
          <w:szCs w:val="24"/>
        </w:rPr>
      </w:pPr>
      <w:proofErr w:type="spellStart"/>
      <w:r w:rsidRPr="009F7CF7">
        <w:rPr>
          <w:sz w:val="24"/>
          <w:szCs w:val="24"/>
        </w:rPr>
        <w:t>npx</w:t>
      </w:r>
      <w:proofErr w:type="spellEnd"/>
      <w:r w:rsidRPr="009F7CF7">
        <w:rPr>
          <w:sz w:val="24"/>
          <w:szCs w:val="24"/>
        </w:rPr>
        <w:t xml:space="preserve"> </w:t>
      </w:r>
      <w:proofErr w:type="spellStart"/>
      <w:r w:rsidRPr="009F7CF7">
        <w:rPr>
          <w:sz w:val="24"/>
          <w:szCs w:val="24"/>
        </w:rPr>
        <w:t>webpack</w:t>
      </w:r>
      <w:proofErr w:type="spellEnd"/>
    </w:p>
    <w:p w14:paraId="407EFE6C" w14:textId="77777777" w:rsidR="009F7CF7" w:rsidRPr="009F7CF7" w:rsidRDefault="009F7CF7" w:rsidP="009F7CF7">
      <w:pPr>
        <w:rPr>
          <w:sz w:val="24"/>
          <w:szCs w:val="24"/>
        </w:rPr>
      </w:pPr>
      <w:r w:rsidRPr="009F7CF7">
        <w:rPr>
          <w:sz w:val="24"/>
          <w:szCs w:val="24"/>
        </w:rPr>
        <w:t xml:space="preserve">Al hacer esto </w:t>
      </w:r>
      <w:proofErr w:type="spellStart"/>
      <w:r w:rsidRPr="009F7CF7">
        <w:rPr>
          <w:sz w:val="24"/>
          <w:szCs w:val="24"/>
        </w:rPr>
        <w:t>webpack</w:t>
      </w:r>
      <w:proofErr w:type="spellEnd"/>
      <w:r w:rsidRPr="009F7CF7">
        <w:rPr>
          <w:sz w:val="24"/>
          <w:szCs w:val="24"/>
        </w:rPr>
        <w:t xml:space="preserve"> creo una carpeta llamada </w:t>
      </w:r>
      <w:proofErr w:type="spellStart"/>
      <w:r w:rsidRPr="009F7CF7">
        <w:rPr>
          <w:b/>
          <w:bCs/>
          <w:sz w:val="24"/>
          <w:szCs w:val="24"/>
        </w:rPr>
        <w:t>dist</w:t>
      </w:r>
      <w:proofErr w:type="spellEnd"/>
      <w:r w:rsidRPr="009F7CF7">
        <w:rPr>
          <w:sz w:val="24"/>
          <w:szCs w:val="24"/>
        </w:rPr>
        <w:t xml:space="preserve">, esto lo hace por defecto </w:t>
      </w:r>
      <w:proofErr w:type="spellStart"/>
      <w:r w:rsidRPr="009F7CF7">
        <w:rPr>
          <w:sz w:val="24"/>
          <w:szCs w:val="24"/>
        </w:rPr>
        <w:t>webpack</w:t>
      </w:r>
      <w:proofErr w:type="spellEnd"/>
      <w:r w:rsidRPr="009F7CF7">
        <w:rPr>
          <w:sz w:val="24"/>
          <w:szCs w:val="24"/>
        </w:rPr>
        <w:t xml:space="preserve"> sin preguntarnos.</w:t>
      </w:r>
      <w:r w:rsidRPr="009F7CF7">
        <w:rPr>
          <w:sz w:val="24"/>
          <w:szCs w:val="24"/>
        </w:rPr>
        <w:br/>
      </w:r>
      <w:r w:rsidRPr="009F7CF7">
        <w:rPr>
          <w:b/>
          <w:bCs/>
          <w:sz w:val="24"/>
          <w:szCs w:val="24"/>
        </w:rPr>
        <w:t>Modo de desarrollo</w:t>
      </w:r>
      <w:r w:rsidRPr="009F7CF7">
        <w:rPr>
          <w:sz w:val="24"/>
          <w:szCs w:val="24"/>
        </w:rPr>
        <w:br/>
        <w:t xml:space="preserve">Por defecto </w:t>
      </w:r>
      <w:proofErr w:type="spellStart"/>
      <w:r w:rsidRPr="009F7CF7">
        <w:rPr>
          <w:sz w:val="24"/>
          <w:szCs w:val="24"/>
        </w:rPr>
        <w:t>webpack</w:t>
      </w:r>
      <w:proofErr w:type="spellEnd"/>
      <w:r w:rsidRPr="009F7CF7">
        <w:rPr>
          <w:sz w:val="24"/>
          <w:szCs w:val="24"/>
        </w:rPr>
        <w:t xml:space="preserve"> al compilar nuestro proyecto </w:t>
      </w:r>
      <w:proofErr w:type="spellStart"/>
      <w:r w:rsidRPr="009F7CF7">
        <w:rPr>
          <w:sz w:val="24"/>
          <w:szCs w:val="24"/>
        </w:rPr>
        <w:t>setea</w:t>
      </w:r>
      <w:proofErr w:type="spellEnd"/>
      <w:r w:rsidRPr="009F7CF7">
        <w:rPr>
          <w:sz w:val="24"/>
          <w:szCs w:val="24"/>
        </w:rPr>
        <w:t xml:space="preserve"> el modo “</w:t>
      </w:r>
      <w:proofErr w:type="spellStart"/>
      <w:r w:rsidRPr="009F7CF7">
        <w:rPr>
          <w:sz w:val="24"/>
          <w:szCs w:val="24"/>
        </w:rPr>
        <w:t>production</w:t>
      </w:r>
      <w:proofErr w:type="spellEnd"/>
      <w:r w:rsidRPr="009F7CF7">
        <w:rPr>
          <w:sz w:val="24"/>
          <w:szCs w:val="24"/>
        </w:rPr>
        <w:t xml:space="preserve">” </w:t>
      </w:r>
      <w:proofErr w:type="gramStart"/>
      <w:r w:rsidRPr="009F7CF7">
        <w:rPr>
          <w:sz w:val="24"/>
          <w:szCs w:val="24"/>
        </w:rPr>
        <w:t>implícitamente</w:t>
      </w:r>
      <w:proofErr w:type="gramEnd"/>
      <w:r w:rsidRPr="009F7CF7">
        <w:rPr>
          <w:sz w:val="24"/>
          <w:szCs w:val="24"/>
        </w:rPr>
        <w:t xml:space="preserve"> pero podemos definirle el modo explícitamente corriendo:</w:t>
      </w:r>
    </w:p>
    <w:p w14:paraId="62F34B7A" w14:textId="77777777" w:rsidR="009F7CF7" w:rsidRPr="009F7CF7" w:rsidRDefault="009F7CF7" w:rsidP="009F7CF7">
      <w:pPr>
        <w:rPr>
          <w:sz w:val="24"/>
          <w:szCs w:val="24"/>
          <w:lang w:val="en-US"/>
        </w:rPr>
      </w:pPr>
      <w:proofErr w:type="spellStart"/>
      <w:r w:rsidRPr="009F7CF7">
        <w:rPr>
          <w:sz w:val="24"/>
          <w:szCs w:val="24"/>
          <w:lang w:val="en-US"/>
        </w:rPr>
        <w:lastRenderedPageBreak/>
        <w:t>npx</w:t>
      </w:r>
      <w:proofErr w:type="spellEnd"/>
      <w:r w:rsidRPr="009F7CF7">
        <w:rPr>
          <w:sz w:val="24"/>
          <w:szCs w:val="24"/>
          <w:lang w:val="en-US"/>
        </w:rPr>
        <w:t xml:space="preserve"> webpack --mode production</w:t>
      </w:r>
    </w:p>
    <w:p w14:paraId="2AA363C9" w14:textId="77777777" w:rsidR="009F7CF7" w:rsidRPr="009F7CF7" w:rsidRDefault="009F7CF7" w:rsidP="009F7CF7">
      <w:pPr>
        <w:rPr>
          <w:sz w:val="24"/>
          <w:szCs w:val="24"/>
          <w:lang w:val="en-US"/>
        </w:rPr>
      </w:pPr>
      <w:proofErr w:type="spellStart"/>
      <w:r w:rsidRPr="009F7CF7">
        <w:rPr>
          <w:sz w:val="24"/>
          <w:szCs w:val="24"/>
          <w:lang w:val="en-US"/>
        </w:rPr>
        <w:t>npx</w:t>
      </w:r>
      <w:proofErr w:type="spellEnd"/>
      <w:r w:rsidRPr="009F7CF7">
        <w:rPr>
          <w:sz w:val="24"/>
          <w:szCs w:val="24"/>
          <w:lang w:val="en-US"/>
        </w:rPr>
        <w:t xml:space="preserve"> webpack --mode development</w:t>
      </w:r>
    </w:p>
    <w:p w14:paraId="5937CF0A" w14:textId="77777777" w:rsidR="009F7CF7" w:rsidRPr="009F7CF7" w:rsidRDefault="009F7CF7" w:rsidP="009F7CF7">
      <w:pPr>
        <w:rPr>
          <w:sz w:val="24"/>
          <w:szCs w:val="24"/>
        </w:rPr>
      </w:pPr>
      <w:r w:rsidRPr="009F7CF7">
        <w:rPr>
          <w:sz w:val="24"/>
          <w:szCs w:val="24"/>
        </w:rPr>
        <w:t>La </w:t>
      </w:r>
      <w:r w:rsidRPr="009F7CF7">
        <w:rPr>
          <w:b/>
          <w:bCs/>
          <w:sz w:val="24"/>
          <w:szCs w:val="24"/>
        </w:rPr>
        <w:t>diferencia</w:t>
      </w:r>
      <w:r w:rsidRPr="009F7CF7">
        <w:rPr>
          <w:sz w:val="24"/>
          <w:szCs w:val="24"/>
        </w:rPr>
        <w:t xml:space="preserve"> radica que el modo </w:t>
      </w:r>
      <w:proofErr w:type="spellStart"/>
      <w:r w:rsidRPr="009F7CF7">
        <w:rPr>
          <w:sz w:val="24"/>
          <w:szCs w:val="24"/>
        </w:rPr>
        <w:t>development</w:t>
      </w:r>
      <w:proofErr w:type="spellEnd"/>
      <w:r w:rsidRPr="009F7CF7">
        <w:rPr>
          <w:sz w:val="24"/>
          <w:szCs w:val="24"/>
        </w:rPr>
        <w:t xml:space="preserve"> deja el código </w:t>
      </w:r>
      <w:proofErr w:type="spellStart"/>
      <w:r w:rsidRPr="009F7CF7">
        <w:rPr>
          <w:sz w:val="24"/>
          <w:szCs w:val="24"/>
        </w:rPr>
        <w:t>mas</w:t>
      </w:r>
      <w:proofErr w:type="spellEnd"/>
      <w:r w:rsidRPr="009F7CF7">
        <w:rPr>
          <w:sz w:val="24"/>
          <w:szCs w:val="24"/>
        </w:rPr>
        <w:t xml:space="preserve"> legible para los </w:t>
      </w:r>
      <w:proofErr w:type="gramStart"/>
      <w:r w:rsidRPr="009F7CF7">
        <w:rPr>
          <w:sz w:val="24"/>
          <w:szCs w:val="24"/>
        </w:rPr>
        <w:t>desarrolladores</w:t>
      </w:r>
      <w:proofErr w:type="gramEnd"/>
      <w:r w:rsidRPr="009F7CF7">
        <w:rPr>
          <w:sz w:val="24"/>
          <w:szCs w:val="24"/>
        </w:rPr>
        <w:t xml:space="preserve"> pero con comentarios, el modo </w:t>
      </w:r>
      <w:proofErr w:type="spellStart"/>
      <w:r w:rsidRPr="009F7CF7">
        <w:rPr>
          <w:b/>
          <w:bCs/>
          <w:sz w:val="24"/>
          <w:szCs w:val="24"/>
        </w:rPr>
        <w:t>production</w:t>
      </w:r>
      <w:proofErr w:type="spellEnd"/>
      <w:r w:rsidRPr="009F7CF7">
        <w:rPr>
          <w:sz w:val="24"/>
          <w:szCs w:val="24"/>
        </w:rPr>
        <w:t xml:space="preserve"> deja el código comprimido y </w:t>
      </w:r>
      <w:proofErr w:type="spellStart"/>
      <w:r w:rsidRPr="009F7CF7">
        <w:rPr>
          <w:sz w:val="24"/>
          <w:szCs w:val="24"/>
        </w:rPr>
        <w:t>mas</w:t>
      </w:r>
      <w:proofErr w:type="spellEnd"/>
      <w:r w:rsidRPr="009F7CF7">
        <w:rPr>
          <w:sz w:val="24"/>
          <w:szCs w:val="24"/>
        </w:rPr>
        <w:t xml:space="preserve"> limpio para usarse.</w:t>
      </w:r>
    </w:p>
    <w:p w14:paraId="3DEC0903" w14:textId="77777777" w:rsidR="002B5815" w:rsidRPr="002B5815" w:rsidRDefault="002B5815" w:rsidP="002B5815">
      <w:pPr>
        <w:jc w:val="center"/>
        <w:rPr>
          <w:b/>
          <w:bCs/>
          <w:sz w:val="24"/>
          <w:szCs w:val="24"/>
        </w:rPr>
      </w:pPr>
      <w:r w:rsidRPr="002B5815">
        <w:rPr>
          <w:b/>
          <w:bCs/>
          <w:sz w:val="24"/>
          <w:szCs w:val="24"/>
        </w:rPr>
        <w:t>Configuración de webpack.config.js</w:t>
      </w:r>
    </w:p>
    <w:p w14:paraId="415BEA3F" w14:textId="28739DD1" w:rsidR="009F7CF7" w:rsidRDefault="009F7CF7" w:rsidP="00CB47DC">
      <w:pPr>
        <w:rPr>
          <w:sz w:val="24"/>
          <w:szCs w:val="24"/>
        </w:rPr>
      </w:pPr>
    </w:p>
    <w:p w14:paraId="3EECA634" w14:textId="77777777" w:rsidR="002B5815" w:rsidRPr="002B5815" w:rsidRDefault="002B5815" w:rsidP="002B5815">
      <w:pPr>
        <w:numPr>
          <w:ilvl w:val="0"/>
          <w:numId w:val="2"/>
        </w:numPr>
        <w:rPr>
          <w:sz w:val="24"/>
          <w:szCs w:val="24"/>
        </w:rPr>
      </w:pPr>
      <w:r w:rsidRPr="002B5815">
        <w:rPr>
          <w:sz w:val="24"/>
          <w:szCs w:val="24"/>
        </w:rPr>
        <w:t xml:space="preserve">El </w:t>
      </w:r>
      <w:proofErr w:type="spellStart"/>
      <w:r w:rsidRPr="002B5815">
        <w:rPr>
          <w:sz w:val="24"/>
          <w:szCs w:val="24"/>
        </w:rPr>
        <w:t>flag</w:t>
      </w:r>
      <w:proofErr w:type="spellEnd"/>
      <w:r w:rsidRPr="002B5815">
        <w:rPr>
          <w:sz w:val="24"/>
          <w:szCs w:val="24"/>
        </w:rPr>
        <w:t> —</w:t>
      </w:r>
      <w:proofErr w:type="spellStart"/>
      <w:r w:rsidRPr="002B5815">
        <w:rPr>
          <w:sz w:val="24"/>
          <w:szCs w:val="24"/>
        </w:rPr>
        <w:t>config</w:t>
      </w:r>
      <w:proofErr w:type="spellEnd"/>
      <w:r w:rsidRPr="002B5815">
        <w:rPr>
          <w:sz w:val="24"/>
          <w:szCs w:val="24"/>
        </w:rPr>
        <w:t> indica donde estará nuestro archivo de configuración</w:t>
      </w:r>
    </w:p>
    <w:p w14:paraId="3CC40A17" w14:textId="77777777" w:rsidR="002B5815" w:rsidRPr="00834148" w:rsidRDefault="002B5815" w:rsidP="002B5815">
      <w:pPr>
        <w:shd w:val="clear" w:color="auto" w:fill="3B3838" w:themeFill="background2" w:themeFillShade="40"/>
        <w:rPr>
          <w:b/>
          <w:bCs/>
          <w:sz w:val="24"/>
          <w:szCs w:val="24"/>
        </w:rPr>
      </w:pPr>
    </w:p>
    <w:p w14:paraId="17B1016B" w14:textId="0B865DAA" w:rsidR="002B5815" w:rsidRDefault="002B5815" w:rsidP="002B5815">
      <w:pPr>
        <w:shd w:val="clear" w:color="auto" w:fill="3B3838" w:themeFill="background2" w:themeFillShade="40"/>
        <w:rPr>
          <w:sz w:val="24"/>
          <w:szCs w:val="24"/>
          <w:lang w:val="en-US"/>
        </w:rPr>
      </w:pPr>
      <w:proofErr w:type="spellStart"/>
      <w:r w:rsidRPr="002B5815">
        <w:rPr>
          <w:b/>
          <w:bCs/>
          <w:sz w:val="24"/>
          <w:szCs w:val="24"/>
          <w:lang w:val="en-US"/>
        </w:rPr>
        <w:t>npx</w:t>
      </w:r>
      <w:proofErr w:type="spellEnd"/>
      <w:r w:rsidRPr="002B5815">
        <w:rPr>
          <w:sz w:val="24"/>
          <w:szCs w:val="24"/>
          <w:lang w:val="en-US"/>
        </w:rPr>
        <w:t xml:space="preserve"> </w:t>
      </w:r>
      <w:r w:rsidRPr="002B5815">
        <w:rPr>
          <w:b/>
          <w:bCs/>
          <w:sz w:val="24"/>
          <w:szCs w:val="24"/>
          <w:lang w:val="en-US"/>
        </w:rPr>
        <w:t>webpack</w:t>
      </w:r>
      <w:r w:rsidRPr="002B5815">
        <w:rPr>
          <w:sz w:val="24"/>
          <w:szCs w:val="24"/>
          <w:lang w:val="en-US"/>
        </w:rPr>
        <w:t xml:space="preserve"> </w:t>
      </w:r>
      <w:r w:rsidRPr="002B5815">
        <w:rPr>
          <w:b/>
          <w:bCs/>
          <w:sz w:val="24"/>
          <w:szCs w:val="24"/>
          <w:lang w:val="en-US"/>
        </w:rPr>
        <w:t>--mode</w:t>
      </w:r>
      <w:r w:rsidRPr="002B5815">
        <w:rPr>
          <w:sz w:val="24"/>
          <w:szCs w:val="24"/>
          <w:lang w:val="en-US"/>
        </w:rPr>
        <w:t xml:space="preserve"> </w:t>
      </w:r>
      <w:r w:rsidRPr="002B5815">
        <w:rPr>
          <w:b/>
          <w:bCs/>
          <w:sz w:val="24"/>
          <w:szCs w:val="24"/>
          <w:lang w:val="en-US"/>
        </w:rPr>
        <w:t>production</w:t>
      </w:r>
      <w:r w:rsidRPr="002B5815">
        <w:rPr>
          <w:sz w:val="24"/>
          <w:szCs w:val="24"/>
          <w:lang w:val="en-US"/>
        </w:rPr>
        <w:t xml:space="preserve"> </w:t>
      </w:r>
      <w:r w:rsidRPr="002B5815">
        <w:rPr>
          <w:b/>
          <w:bCs/>
          <w:sz w:val="24"/>
          <w:szCs w:val="24"/>
          <w:lang w:val="en-US"/>
        </w:rPr>
        <w:t>--config</w:t>
      </w:r>
      <w:r w:rsidRPr="002B5815">
        <w:rPr>
          <w:sz w:val="24"/>
          <w:szCs w:val="24"/>
          <w:lang w:val="en-US"/>
        </w:rPr>
        <w:t xml:space="preserve"> </w:t>
      </w:r>
      <w:r w:rsidRPr="002B5815">
        <w:rPr>
          <w:b/>
          <w:bCs/>
          <w:sz w:val="24"/>
          <w:szCs w:val="24"/>
          <w:lang w:val="en-US"/>
        </w:rPr>
        <w:t>webpack</w:t>
      </w:r>
      <w:r w:rsidRPr="002B5815">
        <w:rPr>
          <w:sz w:val="24"/>
          <w:szCs w:val="24"/>
          <w:lang w:val="en-US"/>
        </w:rPr>
        <w:t>.config.js</w:t>
      </w:r>
    </w:p>
    <w:p w14:paraId="5BEF6F1C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  <w:lang w:val="en-US"/>
        </w:rPr>
      </w:pPr>
    </w:p>
    <w:p w14:paraId="4BE028FC" w14:textId="77777777" w:rsidR="002B5815" w:rsidRPr="002B5815" w:rsidRDefault="002B5815" w:rsidP="002B5815">
      <w:pPr>
        <w:numPr>
          <w:ilvl w:val="0"/>
          <w:numId w:val="3"/>
        </w:numPr>
        <w:rPr>
          <w:sz w:val="24"/>
          <w:szCs w:val="24"/>
        </w:rPr>
      </w:pPr>
      <w:r w:rsidRPr="002B5815">
        <w:rPr>
          <w:sz w:val="24"/>
          <w:szCs w:val="24"/>
        </w:rPr>
        <w:t>Para poder hacerlo más amigable el comando puedes crear un script en </w:t>
      </w:r>
      <w:proofErr w:type="spellStart"/>
      <w:proofErr w:type="gramStart"/>
      <w:r w:rsidRPr="002B5815">
        <w:rPr>
          <w:sz w:val="24"/>
          <w:szCs w:val="24"/>
        </w:rPr>
        <w:t>package.json</w:t>
      </w:r>
      <w:proofErr w:type="spellEnd"/>
      <w:proofErr w:type="gramEnd"/>
    </w:p>
    <w:p w14:paraId="71912AC7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2B5815">
        <w:rPr>
          <w:sz w:val="24"/>
          <w:szCs w:val="24"/>
          <w:lang w:val="en-US"/>
        </w:rPr>
        <w:t>"scripts": {</w:t>
      </w:r>
    </w:p>
    <w:p w14:paraId="69230F53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2B5815">
        <w:rPr>
          <w:sz w:val="24"/>
          <w:szCs w:val="24"/>
          <w:lang w:val="en-US"/>
        </w:rPr>
        <w:tab/>
      </w:r>
      <w:r w:rsidRPr="002B5815">
        <w:rPr>
          <w:sz w:val="24"/>
          <w:szCs w:val="24"/>
          <w:lang w:val="en-US"/>
        </w:rPr>
        <w:tab/>
        <w:t>...</w:t>
      </w:r>
    </w:p>
    <w:p w14:paraId="010FC6E3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2B5815">
        <w:rPr>
          <w:sz w:val="24"/>
          <w:szCs w:val="24"/>
          <w:lang w:val="en-US"/>
        </w:rPr>
        <w:t xml:space="preserve">    "build": "webpack --mode production --config webpack.config.js"</w:t>
      </w:r>
    </w:p>
    <w:p w14:paraId="554D9CE0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  <w:lang w:val="en-US"/>
        </w:rPr>
        <w:t xml:space="preserve">  </w:t>
      </w:r>
      <w:r w:rsidRPr="002B5815">
        <w:rPr>
          <w:sz w:val="24"/>
          <w:szCs w:val="24"/>
        </w:rPr>
        <w:t>},</w:t>
      </w:r>
    </w:p>
    <w:p w14:paraId="63BD35F5" w14:textId="0D50BD66" w:rsidR="002B5815" w:rsidRDefault="002B5815" w:rsidP="002B5815">
      <w:pPr>
        <w:jc w:val="center"/>
        <w:rPr>
          <w:b/>
          <w:bCs/>
          <w:sz w:val="24"/>
          <w:szCs w:val="24"/>
        </w:rPr>
      </w:pPr>
      <w:r w:rsidRPr="002B5815">
        <w:rPr>
          <w:rFonts w:ascii="Segoe UI Emoji" w:hAnsi="Segoe UI Emoji" w:cs="Segoe UI Emoji"/>
          <w:b/>
          <w:bCs/>
          <w:sz w:val="24"/>
          <w:szCs w:val="24"/>
        </w:rPr>
        <w:t>💛</w:t>
      </w:r>
      <w:r w:rsidRPr="002B5815">
        <w:rPr>
          <w:b/>
          <w:bCs/>
          <w:sz w:val="24"/>
          <w:szCs w:val="24"/>
        </w:rPr>
        <w:t xml:space="preserve"> Babel </w:t>
      </w:r>
      <w:proofErr w:type="spellStart"/>
      <w:r w:rsidRPr="002B5815">
        <w:rPr>
          <w:b/>
          <w:bCs/>
          <w:sz w:val="24"/>
          <w:szCs w:val="24"/>
        </w:rPr>
        <w:t>Loader</w:t>
      </w:r>
      <w:proofErr w:type="spellEnd"/>
      <w:r w:rsidRPr="002B5815">
        <w:rPr>
          <w:b/>
          <w:bCs/>
          <w:sz w:val="24"/>
          <w:szCs w:val="24"/>
        </w:rPr>
        <w:t xml:space="preserve"> para JavaScript</w:t>
      </w:r>
    </w:p>
    <w:p w14:paraId="6D7EA8E6" w14:textId="4C9E50D9" w:rsidR="008B2772" w:rsidRPr="002B5815" w:rsidRDefault="008B2772" w:rsidP="008B2772">
      <w:pPr>
        <w:rPr>
          <w:sz w:val="24"/>
          <w:szCs w:val="24"/>
        </w:rPr>
      </w:pPr>
      <w:r w:rsidRPr="008B2772">
        <w:rPr>
          <w:sz w:val="24"/>
          <w:szCs w:val="24"/>
        </w:rPr>
        <w:t xml:space="preserve">Es un </w:t>
      </w:r>
      <w:proofErr w:type="spellStart"/>
      <w:r w:rsidRPr="008B2772">
        <w:rPr>
          <w:sz w:val="24"/>
          <w:szCs w:val="24"/>
        </w:rPr>
        <w:t>transcompilador</w:t>
      </w:r>
      <w:proofErr w:type="spellEnd"/>
      <w:r w:rsidRPr="008B2772">
        <w:rPr>
          <w:sz w:val="24"/>
          <w:szCs w:val="24"/>
        </w:rPr>
        <w:t xml:space="preserve"> de JavaScript que agarra el código ECMAScript 2015 en adelante y lo transforma en una versión que todos los navegadores anteriores lo puedan usar</w:t>
      </w:r>
    </w:p>
    <w:p w14:paraId="62357D87" w14:textId="77777777" w:rsidR="002B5815" w:rsidRPr="002B5815" w:rsidRDefault="002B5815" w:rsidP="002B5815">
      <w:pPr>
        <w:numPr>
          <w:ilvl w:val="0"/>
          <w:numId w:val="4"/>
        </w:numPr>
        <w:rPr>
          <w:sz w:val="24"/>
          <w:szCs w:val="24"/>
        </w:rPr>
      </w:pPr>
      <w:r w:rsidRPr="002B5815">
        <w:rPr>
          <w:sz w:val="24"/>
          <w:szCs w:val="24"/>
        </w:rPr>
        <w:t>Babel te permite hacer que tu código JavaScript sea compatible con todos los navegadores</w:t>
      </w:r>
    </w:p>
    <w:p w14:paraId="391D89DF" w14:textId="77777777" w:rsidR="002B5815" w:rsidRPr="002B5815" w:rsidRDefault="002B5815" w:rsidP="002B5815">
      <w:pPr>
        <w:numPr>
          <w:ilvl w:val="0"/>
          <w:numId w:val="4"/>
        </w:numPr>
        <w:rPr>
          <w:sz w:val="24"/>
          <w:szCs w:val="24"/>
        </w:rPr>
      </w:pPr>
      <w:r w:rsidRPr="002B5815">
        <w:rPr>
          <w:sz w:val="24"/>
          <w:szCs w:val="24"/>
        </w:rPr>
        <w:t>Debes agregar a tu proyecto las siguientes dependencias</w:t>
      </w:r>
    </w:p>
    <w:p w14:paraId="3D3F0415" w14:textId="77777777" w:rsidR="002B5815" w:rsidRPr="002B5815" w:rsidRDefault="002B5815" w:rsidP="002B5815">
      <w:pPr>
        <w:rPr>
          <w:sz w:val="24"/>
          <w:szCs w:val="24"/>
          <w:lang w:val="en-US"/>
        </w:rPr>
      </w:pPr>
      <w:r w:rsidRPr="002B5815">
        <w:rPr>
          <w:sz w:val="24"/>
          <w:szCs w:val="24"/>
          <w:lang w:val="en-US"/>
        </w:rPr>
        <w:t>NPM</w:t>
      </w:r>
    </w:p>
    <w:p w14:paraId="358C6BD4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  <w:lang w:val="en-US"/>
        </w:rPr>
      </w:pPr>
      <w:proofErr w:type="spellStart"/>
      <w:r w:rsidRPr="002B5815">
        <w:rPr>
          <w:sz w:val="24"/>
          <w:szCs w:val="24"/>
          <w:lang w:val="en-US"/>
        </w:rPr>
        <w:t>npm</w:t>
      </w:r>
      <w:proofErr w:type="spellEnd"/>
      <w:r w:rsidRPr="002B5815">
        <w:rPr>
          <w:sz w:val="24"/>
          <w:szCs w:val="24"/>
          <w:lang w:val="en-US"/>
        </w:rPr>
        <w:t xml:space="preserve"> install -D babel-loader @babel/core @babel/preset-env @babel/plugin-transform-runtime</w:t>
      </w:r>
    </w:p>
    <w:p w14:paraId="67116174" w14:textId="77777777" w:rsidR="002B5815" w:rsidRPr="002B5815" w:rsidRDefault="002B5815" w:rsidP="002B5815">
      <w:pPr>
        <w:rPr>
          <w:sz w:val="24"/>
          <w:szCs w:val="24"/>
          <w:lang w:val="en-US"/>
        </w:rPr>
      </w:pPr>
      <w:r w:rsidRPr="002B5815">
        <w:rPr>
          <w:sz w:val="24"/>
          <w:szCs w:val="24"/>
          <w:lang w:val="en-US"/>
        </w:rPr>
        <w:t>Yarn</w:t>
      </w:r>
    </w:p>
    <w:p w14:paraId="20D49D3F" w14:textId="77777777" w:rsidR="002B5815" w:rsidRPr="002B5815" w:rsidRDefault="002B5815" w:rsidP="002B5815">
      <w:pPr>
        <w:rPr>
          <w:sz w:val="24"/>
          <w:szCs w:val="24"/>
          <w:lang w:val="en-US"/>
        </w:rPr>
      </w:pPr>
      <w:r w:rsidRPr="002B5815">
        <w:rPr>
          <w:sz w:val="24"/>
          <w:szCs w:val="24"/>
          <w:lang w:val="en-US"/>
        </w:rPr>
        <w:t>yarn add -D babel-loader @babel/core @babel/preset-env @babel/plugin-transform-runtime</w:t>
      </w:r>
    </w:p>
    <w:p w14:paraId="17A14844" w14:textId="77777777" w:rsidR="002B5815" w:rsidRPr="002B5815" w:rsidRDefault="002B5815" w:rsidP="002B5815">
      <w:pPr>
        <w:numPr>
          <w:ilvl w:val="0"/>
          <w:numId w:val="5"/>
        </w:numPr>
        <w:rPr>
          <w:sz w:val="24"/>
          <w:szCs w:val="24"/>
        </w:rPr>
      </w:pPr>
      <w:r w:rsidRPr="002B5815">
        <w:rPr>
          <w:b/>
          <w:bCs/>
          <w:sz w:val="24"/>
          <w:szCs w:val="24"/>
        </w:rPr>
        <w:lastRenderedPageBreak/>
        <w:t>babel-</w:t>
      </w:r>
      <w:proofErr w:type="spellStart"/>
      <w:r w:rsidRPr="002B5815">
        <w:rPr>
          <w:b/>
          <w:bCs/>
          <w:sz w:val="24"/>
          <w:szCs w:val="24"/>
        </w:rPr>
        <w:t>loader</w:t>
      </w:r>
      <w:proofErr w:type="spellEnd"/>
      <w:r w:rsidRPr="002B5815">
        <w:rPr>
          <w:sz w:val="24"/>
          <w:szCs w:val="24"/>
        </w:rPr>
        <w:t xml:space="preserve"> nos permite usar babel con </w:t>
      </w:r>
      <w:proofErr w:type="spellStart"/>
      <w:r w:rsidRPr="002B5815">
        <w:rPr>
          <w:sz w:val="24"/>
          <w:szCs w:val="24"/>
        </w:rPr>
        <w:t>webpack</w:t>
      </w:r>
      <w:proofErr w:type="spellEnd"/>
    </w:p>
    <w:p w14:paraId="215E0C08" w14:textId="77777777" w:rsidR="002B5815" w:rsidRPr="002B5815" w:rsidRDefault="002B5815" w:rsidP="002B5815">
      <w:pPr>
        <w:numPr>
          <w:ilvl w:val="0"/>
          <w:numId w:val="5"/>
        </w:numPr>
        <w:rPr>
          <w:sz w:val="24"/>
          <w:szCs w:val="24"/>
        </w:rPr>
      </w:pPr>
      <w:r w:rsidRPr="002B5815">
        <w:rPr>
          <w:b/>
          <w:bCs/>
          <w:sz w:val="24"/>
          <w:szCs w:val="24"/>
        </w:rPr>
        <w:t>@babel/core</w:t>
      </w:r>
      <w:r w:rsidRPr="002B5815">
        <w:rPr>
          <w:sz w:val="24"/>
          <w:szCs w:val="24"/>
        </w:rPr>
        <w:t> es babel en general</w:t>
      </w:r>
    </w:p>
    <w:p w14:paraId="300052A5" w14:textId="77777777" w:rsidR="002B5815" w:rsidRPr="002B5815" w:rsidRDefault="002B5815" w:rsidP="002B5815">
      <w:pPr>
        <w:numPr>
          <w:ilvl w:val="0"/>
          <w:numId w:val="5"/>
        </w:numPr>
        <w:rPr>
          <w:sz w:val="24"/>
          <w:szCs w:val="24"/>
        </w:rPr>
      </w:pPr>
      <w:r w:rsidRPr="002B5815">
        <w:rPr>
          <w:b/>
          <w:bCs/>
          <w:sz w:val="24"/>
          <w:szCs w:val="24"/>
        </w:rPr>
        <w:t>@babel/preset-env</w:t>
      </w:r>
      <w:r w:rsidRPr="002B5815">
        <w:rPr>
          <w:sz w:val="24"/>
          <w:szCs w:val="24"/>
        </w:rPr>
        <w:t> trae y te permite usar las ultimas características de JavaScript</w:t>
      </w:r>
    </w:p>
    <w:p w14:paraId="176F3F36" w14:textId="77777777" w:rsidR="002B5815" w:rsidRPr="002B5815" w:rsidRDefault="002B5815" w:rsidP="002B5815">
      <w:pPr>
        <w:numPr>
          <w:ilvl w:val="0"/>
          <w:numId w:val="5"/>
        </w:numPr>
        <w:rPr>
          <w:sz w:val="24"/>
          <w:szCs w:val="24"/>
        </w:rPr>
      </w:pPr>
      <w:r w:rsidRPr="002B5815">
        <w:rPr>
          <w:b/>
          <w:bCs/>
          <w:sz w:val="24"/>
          <w:szCs w:val="24"/>
        </w:rPr>
        <w:t>@babel/plugin-transform-runtime</w:t>
      </w:r>
      <w:r w:rsidRPr="002B5815">
        <w:rPr>
          <w:sz w:val="24"/>
          <w:szCs w:val="24"/>
        </w:rPr>
        <w:t> te permite trabajar con todo el tema de asincronismo como ser </w:t>
      </w:r>
      <w:proofErr w:type="spellStart"/>
      <w:r w:rsidRPr="002B5815">
        <w:rPr>
          <w:sz w:val="24"/>
          <w:szCs w:val="24"/>
        </w:rPr>
        <w:t>async</w:t>
      </w:r>
      <w:proofErr w:type="spellEnd"/>
      <w:r w:rsidRPr="002B5815">
        <w:rPr>
          <w:sz w:val="24"/>
          <w:szCs w:val="24"/>
        </w:rPr>
        <w:t> y </w:t>
      </w:r>
      <w:proofErr w:type="spellStart"/>
      <w:r w:rsidRPr="002B5815">
        <w:rPr>
          <w:sz w:val="24"/>
          <w:szCs w:val="24"/>
        </w:rPr>
        <w:t>await</w:t>
      </w:r>
      <w:proofErr w:type="spellEnd"/>
    </w:p>
    <w:p w14:paraId="21D8C818" w14:textId="77777777" w:rsidR="002B5815" w:rsidRPr="002B5815" w:rsidRDefault="002B5815" w:rsidP="002B5815">
      <w:pPr>
        <w:numPr>
          <w:ilvl w:val="0"/>
          <w:numId w:val="5"/>
        </w:numPr>
        <w:rPr>
          <w:sz w:val="24"/>
          <w:szCs w:val="24"/>
        </w:rPr>
      </w:pPr>
      <w:r w:rsidRPr="002B5815">
        <w:rPr>
          <w:sz w:val="24"/>
          <w:szCs w:val="24"/>
        </w:rPr>
        <w:t xml:space="preserve">Debes crear el archivo de configuración de babel el cual tiene como </w:t>
      </w:r>
      <w:proofErr w:type="gramStart"/>
      <w:r w:rsidRPr="002B5815">
        <w:rPr>
          <w:sz w:val="24"/>
          <w:szCs w:val="24"/>
        </w:rPr>
        <w:t>nombre .</w:t>
      </w:r>
      <w:proofErr w:type="spellStart"/>
      <w:r w:rsidRPr="002B5815">
        <w:rPr>
          <w:sz w:val="24"/>
          <w:szCs w:val="24"/>
        </w:rPr>
        <w:t>babelrc</w:t>
      </w:r>
      <w:proofErr w:type="spellEnd"/>
      <w:proofErr w:type="gramEnd"/>
    </w:p>
    <w:p w14:paraId="14811384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2B5815">
        <w:rPr>
          <w:sz w:val="24"/>
          <w:szCs w:val="24"/>
          <w:lang w:val="en-US"/>
        </w:rPr>
        <w:t>{</w:t>
      </w:r>
    </w:p>
    <w:p w14:paraId="36D67DC7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2B5815">
        <w:rPr>
          <w:sz w:val="24"/>
          <w:szCs w:val="24"/>
          <w:lang w:val="en-US"/>
        </w:rPr>
        <w:t xml:space="preserve">  "presets": [</w:t>
      </w:r>
    </w:p>
    <w:p w14:paraId="5DA4186D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2B5815">
        <w:rPr>
          <w:sz w:val="24"/>
          <w:szCs w:val="24"/>
          <w:lang w:val="en-US"/>
        </w:rPr>
        <w:t xml:space="preserve">    "@babel/preset-env"</w:t>
      </w:r>
    </w:p>
    <w:p w14:paraId="7B4A0554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2B5815">
        <w:rPr>
          <w:sz w:val="24"/>
          <w:szCs w:val="24"/>
          <w:lang w:val="en-US"/>
        </w:rPr>
        <w:t xml:space="preserve">  ],</w:t>
      </w:r>
    </w:p>
    <w:p w14:paraId="61BB71C2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2B5815">
        <w:rPr>
          <w:sz w:val="24"/>
          <w:szCs w:val="24"/>
          <w:lang w:val="en-US"/>
        </w:rPr>
        <w:t xml:space="preserve">  "plugins": [</w:t>
      </w:r>
    </w:p>
    <w:p w14:paraId="6F07FE42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  <w:lang w:val="en-US"/>
        </w:rPr>
        <w:t xml:space="preserve">    </w:t>
      </w:r>
      <w:r w:rsidRPr="002B5815">
        <w:rPr>
          <w:sz w:val="24"/>
          <w:szCs w:val="24"/>
        </w:rPr>
        <w:t>"@babel/plugin-</w:t>
      </w:r>
      <w:proofErr w:type="spellStart"/>
      <w:r w:rsidRPr="002B5815">
        <w:rPr>
          <w:sz w:val="24"/>
          <w:szCs w:val="24"/>
        </w:rPr>
        <w:t>transform</w:t>
      </w:r>
      <w:proofErr w:type="spellEnd"/>
      <w:r w:rsidRPr="002B5815">
        <w:rPr>
          <w:sz w:val="24"/>
          <w:szCs w:val="24"/>
        </w:rPr>
        <w:t>-</w:t>
      </w:r>
      <w:proofErr w:type="spellStart"/>
      <w:r w:rsidRPr="002B5815">
        <w:rPr>
          <w:sz w:val="24"/>
          <w:szCs w:val="24"/>
        </w:rPr>
        <w:t>runtime</w:t>
      </w:r>
      <w:proofErr w:type="spellEnd"/>
      <w:r w:rsidRPr="002B5815">
        <w:rPr>
          <w:sz w:val="24"/>
          <w:szCs w:val="24"/>
        </w:rPr>
        <w:t>"</w:t>
      </w:r>
    </w:p>
    <w:p w14:paraId="20B22190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]</w:t>
      </w:r>
    </w:p>
    <w:p w14:paraId="6CBE6741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>}</w:t>
      </w:r>
    </w:p>
    <w:p w14:paraId="5F8C0F90" w14:textId="77777777" w:rsidR="002B5815" w:rsidRPr="002B5815" w:rsidRDefault="002B5815" w:rsidP="002B5815">
      <w:pPr>
        <w:numPr>
          <w:ilvl w:val="0"/>
          <w:numId w:val="6"/>
        </w:numPr>
        <w:rPr>
          <w:sz w:val="24"/>
          <w:szCs w:val="24"/>
        </w:rPr>
      </w:pPr>
      <w:r w:rsidRPr="002B5815">
        <w:rPr>
          <w:sz w:val="24"/>
          <w:szCs w:val="24"/>
        </w:rPr>
        <w:t xml:space="preserve">Para comenzar a utilizar </w:t>
      </w:r>
      <w:proofErr w:type="spellStart"/>
      <w:r w:rsidRPr="002B5815">
        <w:rPr>
          <w:sz w:val="24"/>
          <w:szCs w:val="24"/>
        </w:rPr>
        <w:t>webpack</w:t>
      </w:r>
      <w:proofErr w:type="spellEnd"/>
      <w:r w:rsidRPr="002B5815">
        <w:rPr>
          <w:sz w:val="24"/>
          <w:szCs w:val="24"/>
        </w:rPr>
        <w:t xml:space="preserve"> debemos agregar la siguiente configuración en webpack.config.js</w:t>
      </w:r>
    </w:p>
    <w:p w14:paraId="1B3DF755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>{</w:t>
      </w:r>
    </w:p>
    <w:p w14:paraId="3346408F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>...,</w:t>
      </w:r>
    </w:p>
    <w:p w14:paraId="29278F22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>module: {</w:t>
      </w:r>
    </w:p>
    <w:p w14:paraId="6DAAD561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  rules: [</w:t>
      </w:r>
    </w:p>
    <w:p w14:paraId="4DC8D5C3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    {</w:t>
      </w:r>
    </w:p>
    <w:p w14:paraId="2CBD667E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      // Test declara que extensión de archivos aplicara el </w:t>
      </w:r>
      <w:proofErr w:type="spellStart"/>
      <w:r w:rsidRPr="002B5815">
        <w:rPr>
          <w:sz w:val="24"/>
          <w:szCs w:val="24"/>
        </w:rPr>
        <w:t>loader</w:t>
      </w:r>
      <w:proofErr w:type="spellEnd"/>
    </w:p>
    <w:p w14:paraId="7911C2A4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      test: /\.</w:t>
      </w:r>
      <w:proofErr w:type="spellStart"/>
      <w:r w:rsidRPr="002B5815">
        <w:rPr>
          <w:sz w:val="24"/>
          <w:szCs w:val="24"/>
        </w:rPr>
        <w:t>js</w:t>
      </w:r>
      <w:proofErr w:type="spellEnd"/>
      <w:r w:rsidRPr="002B5815">
        <w:rPr>
          <w:sz w:val="24"/>
          <w:szCs w:val="24"/>
        </w:rPr>
        <w:t>$/,</w:t>
      </w:r>
    </w:p>
    <w:p w14:paraId="396509BC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      // Use es un arreglo u objeto donde dices que </w:t>
      </w:r>
      <w:proofErr w:type="spellStart"/>
      <w:r w:rsidRPr="002B5815">
        <w:rPr>
          <w:sz w:val="24"/>
          <w:szCs w:val="24"/>
        </w:rPr>
        <w:t>loader</w:t>
      </w:r>
      <w:proofErr w:type="spellEnd"/>
      <w:r w:rsidRPr="002B5815">
        <w:rPr>
          <w:sz w:val="24"/>
          <w:szCs w:val="24"/>
        </w:rPr>
        <w:t xml:space="preserve"> aplicaras</w:t>
      </w:r>
    </w:p>
    <w:p w14:paraId="74334A62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      use: {</w:t>
      </w:r>
    </w:p>
    <w:p w14:paraId="6EB990AD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        </w:t>
      </w:r>
      <w:proofErr w:type="spellStart"/>
      <w:r w:rsidRPr="002B5815">
        <w:rPr>
          <w:sz w:val="24"/>
          <w:szCs w:val="24"/>
        </w:rPr>
        <w:t>loader</w:t>
      </w:r>
      <w:proofErr w:type="spellEnd"/>
      <w:r w:rsidRPr="002B5815">
        <w:rPr>
          <w:sz w:val="24"/>
          <w:szCs w:val="24"/>
        </w:rPr>
        <w:t>: "babel-</w:t>
      </w:r>
      <w:proofErr w:type="spellStart"/>
      <w:r w:rsidRPr="002B5815">
        <w:rPr>
          <w:sz w:val="24"/>
          <w:szCs w:val="24"/>
        </w:rPr>
        <w:t>loader</w:t>
      </w:r>
      <w:proofErr w:type="spellEnd"/>
      <w:r w:rsidRPr="002B5815">
        <w:rPr>
          <w:sz w:val="24"/>
          <w:szCs w:val="24"/>
        </w:rPr>
        <w:t>"</w:t>
      </w:r>
    </w:p>
    <w:p w14:paraId="5FF03F72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      },</w:t>
      </w:r>
    </w:p>
    <w:p w14:paraId="1EBEE955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lastRenderedPageBreak/>
        <w:t xml:space="preserve">        // </w:t>
      </w:r>
      <w:proofErr w:type="spellStart"/>
      <w:r w:rsidRPr="002B5815">
        <w:rPr>
          <w:sz w:val="24"/>
          <w:szCs w:val="24"/>
        </w:rPr>
        <w:t>Exclude</w:t>
      </w:r>
      <w:proofErr w:type="spellEnd"/>
      <w:r w:rsidRPr="002B5815">
        <w:rPr>
          <w:sz w:val="24"/>
          <w:szCs w:val="24"/>
        </w:rPr>
        <w:t xml:space="preserve"> permite omitir archivos o carpetas especificas</w:t>
      </w:r>
    </w:p>
    <w:p w14:paraId="1D0A3175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      </w:t>
      </w:r>
      <w:proofErr w:type="spellStart"/>
      <w:r w:rsidRPr="002B5815">
        <w:rPr>
          <w:sz w:val="24"/>
          <w:szCs w:val="24"/>
        </w:rPr>
        <w:t>exclude</w:t>
      </w:r>
      <w:proofErr w:type="spellEnd"/>
      <w:r w:rsidRPr="002B5815">
        <w:rPr>
          <w:sz w:val="24"/>
          <w:szCs w:val="24"/>
        </w:rPr>
        <w:t>: /</w:t>
      </w:r>
      <w:proofErr w:type="spellStart"/>
      <w:r w:rsidRPr="002B5815">
        <w:rPr>
          <w:sz w:val="24"/>
          <w:szCs w:val="24"/>
        </w:rPr>
        <w:t>node_modules</w:t>
      </w:r>
      <w:proofErr w:type="spellEnd"/>
      <w:r w:rsidRPr="002B5815">
        <w:rPr>
          <w:sz w:val="24"/>
          <w:szCs w:val="24"/>
        </w:rPr>
        <w:t>/</w:t>
      </w:r>
    </w:p>
    <w:p w14:paraId="2B18053C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    }</w:t>
      </w:r>
    </w:p>
    <w:p w14:paraId="538D9D52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  ]</w:t>
      </w:r>
    </w:p>
    <w:p w14:paraId="7AD93A69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 xml:space="preserve">  }</w:t>
      </w:r>
    </w:p>
    <w:p w14:paraId="7AA2D65C" w14:textId="77777777" w:rsidR="002B5815" w:rsidRPr="002B5815" w:rsidRDefault="002B5815" w:rsidP="002B5815">
      <w:pPr>
        <w:shd w:val="clear" w:color="auto" w:fill="3B3838" w:themeFill="background2" w:themeFillShade="40"/>
        <w:rPr>
          <w:sz w:val="24"/>
          <w:szCs w:val="24"/>
        </w:rPr>
      </w:pPr>
      <w:r w:rsidRPr="002B5815">
        <w:rPr>
          <w:sz w:val="24"/>
          <w:szCs w:val="24"/>
        </w:rPr>
        <w:t>}</w:t>
      </w:r>
    </w:p>
    <w:p w14:paraId="54069051" w14:textId="77777777" w:rsidR="002B5815" w:rsidRPr="002B5815" w:rsidRDefault="002B5815" w:rsidP="002B5815">
      <w:pPr>
        <w:rPr>
          <w:sz w:val="24"/>
          <w:szCs w:val="24"/>
        </w:rPr>
      </w:pPr>
      <w:r w:rsidRPr="002B5815">
        <w:rPr>
          <w:b/>
          <w:bCs/>
          <w:sz w:val="24"/>
          <w:szCs w:val="24"/>
        </w:rPr>
        <w:t>RESUMEN:</w:t>
      </w:r>
      <w:r w:rsidRPr="002B5815">
        <w:rPr>
          <w:sz w:val="24"/>
          <w:szCs w:val="24"/>
        </w:rPr>
        <w:t xml:space="preserve"> Babel te ayuda a </w:t>
      </w:r>
      <w:proofErr w:type="spellStart"/>
      <w:r w:rsidRPr="002B5815">
        <w:rPr>
          <w:sz w:val="24"/>
          <w:szCs w:val="24"/>
        </w:rPr>
        <w:t>transpilar</w:t>
      </w:r>
      <w:proofErr w:type="spellEnd"/>
      <w:r w:rsidRPr="002B5815">
        <w:rPr>
          <w:sz w:val="24"/>
          <w:szCs w:val="24"/>
        </w:rPr>
        <w:t xml:space="preserve"> el código JavaScript, a un resultado el cual todos los navegadores lo puedan entender y ejecutar. Trae “extensiones” o </w:t>
      </w:r>
      <w:proofErr w:type="spellStart"/>
      <w:r w:rsidRPr="002B5815">
        <w:rPr>
          <w:sz w:val="24"/>
          <w:szCs w:val="24"/>
        </w:rPr>
        <w:t>plugins</w:t>
      </w:r>
      <w:proofErr w:type="spellEnd"/>
      <w:r w:rsidRPr="002B5815">
        <w:rPr>
          <w:sz w:val="24"/>
          <w:szCs w:val="24"/>
        </w:rPr>
        <w:t xml:space="preserve"> las cuales nos permiten tener características más allá del JavaScript común</w:t>
      </w:r>
    </w:p>
    <w:p w14:paraId="5902CD9A" w14:textId="77777777" w:rsidR="00602F53" w:rsidRPr="00602F53" w:rsidRDefault="00602F53" w:rsidP="00602F53">
      <w:pPr>
        <w:jc w:val="center"/>
        <w:rPr>
          <w:sz w:val="24"/>
          <w:szCs w:val="24"/>
          <w:lang w:val="en-US"/>
        </w:rPr>
      </w:pPr>
      <w:r w:rsidRPr="00602F53">
        <w:rPr>
          <w:b/>
          <w:bCs/>
          <w:sz w:val="24"/>
          <w:szCs w:val="24"/>
          <w:lang w:val="en-US"/>
        </w:rPr>
        <w:t>MY NOTES FOR HTML IN WEBPACK</w:t>
      </w:r>
    </w:p>
    <w:p w14:paraId="5B965FAA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 xml:space="preserve">Como vamos a preparar nuestro proyecto para que </w:t>
      </w:r>
      <w:proofErr w:type="spellStart"/>
      <w:r w:rsidRPr="00602F53">
        <w:rPr>
          <w:sz w:val="24"/>
          <w:szCs w:val="24"/>
        </w:rPr>
        <w:t>webpack</w:t>
      </w:r>
      <w:proofErr w:type="spellEnd"/>
      <w:r w:rsidRPr="00602F53">
        <w:rPr>
          <w:sz w:val="24"/>
          <w:szCs w:val="24"/>
        </w:rPr>
        <w:t xml:space="preserve"> pueda entenderlo y prepararlo</w:t>
      </w:r>
    </w:p>
    <w:p w14:paraId="32E0EAFA" w14:textId="77777777" w:rsidR="00602F53" w:rsidRPr="00602F53" w:rsidRDefault="00602F53" w:rsidP="00602F53">
      <w:pPr>
        <w:numPr>
          <w:ilvl w:val="0"/>
          <w:numId w:val="7"/>
        </w:numPr>
        <w:rPr>
          <w:sz w:val="24"/>
          <w:szCs w:val="24"/>
        </w:rPr>
      </w:pPr>
      <w:r w:rsidRPr="00602F53">
        <w:rPr>
          <w:sz w:val="24"/>
          <w:szCs w:val="24"/>
        </w:rPr>
        <w:t xml:space="preserve">Lo primero que hay que hacer es instalar el plugin que nos permite trabajar </w:t>
      </w:r>
      <w:proofErr w:type="spellStart"/>
      <w:r w:rsidRPr="00602F53">
        <w:rPr>
          <w:sz w:val="24"/>
          <w:szCs w:val="24"/>
        </w:rPr>
        <w:t>webpack</w:t>
      </w:r>
      <w:proofErr w:type="spellEnd"/>
      <w:r w:rsidRPr="00602F53">
        <w:rPr>
          <w:sz w:val="24"/>
          <w:szCs w:val="24"/>
        </w:rPr>
        <w:t xml:space="preserve"> con </w:t>
      </w:r>
      <w:proofErr w:type="spellStart"/>
      <w:r w:rsidRPr="00602F53">
        <w:rPr>
          <w:sz w:val="24"/>
          <w:szCs w:val="24"/>
        </w:rPr>
        <w:t>html</w:t>
      </w:r>
      <w:proofErr w:type="spellEnd"/>
    </w:p>
    <w:p w14:paraId="79A35A13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proofErr w:type="spellStart"/>
      <w:r w:rsidRPr="00602F53">
        <w:rPr>
          <w:sz w:val="24"/>
          <w:szCs w:val="24"/>
          <w:lang w:val="en-US"/>
        </w:rPr>
        <w:t>npm</w:t>
      </w:r>
      <w:proofErr w:type="spellEnd"/>
      <w:r w:rsidRPr="00602F53">
        <w:rPr>
          <w:sz w:val="24"/>
          <w:szCs w:val="24"/>
          <w:lang w:val="en-US"/>
        </w:rPr>
        <w:t xml:space="preserve"> </w:t>
      </w:r>
      <w:proofErr w:type="spellStart"/>
      <w:r w:rsidRPr="00602F53">
        <w:rPr>
          <w:sz w:val="24"/>
          <w:szCs w:val="24"/>
          <w:lang w:val="en-US"/>
        </w:rPr>
        <w:t>i</w:t>
      </w:r>
      <w:proofErr w:type="spellEnd"/>
      <w:r w:rsidRPr="00602F53">
        <w:rPr>
          <w:sz w:val="24"/>
          <w:szCs w:val="24"/>
          <w:lang w:val="en-US"/>
        </w:rPr>
        <w:t xml:space="preserve"> html-webpack-plugin -D</w:t>
      </w:r>
    </w:p>
    <w:p w14:paraId="0AC38244" w14:textId="77777777" w:rsidR="00602F53" w:rsidRPr="00602F53" w:rsidRDefault="00602F53" w:rsidP="00602F53">
      <w:pPr>
        <w:numPr>
          <w:ilvl w:val="0"/>
          <w:numId w:val="8"/>
        </w:numPr>
        <w:rPr>
          <w:sz w:val="24"/>
          <w:szCs w:val="24"/>
        </w:rPr>
      </w:pPr>
      <w:r w:rsidRPr="00602F53">
        <w:rPr>
          <w:sz w:val="24"/>
          <w:szCs w:val="24"/>
        </w:rPr>
        <w:t xml:space="preserve">Después añadimos esta dependencia a la configuración de </w:t>
      </w:r>
      <w:proofErr w:type="spellStart"/>
      <w:r w:rsidRPr="00602F53">
        <w:rPr>
          <w:sz w:val="24"/>
          <w:szCs w:val="24"/>
        </w:rPr>
        <w:t>webpack</w:t>
      </w:r>
      <w:proofErr w:type="spellEnd"/>
    </w:p>
    <w:p w14:paraId="09692BD2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</w:rPr>
        <w:t xml:space="preserve">//traemos esta dependencia que la instalamos con un comando de </w:t>
      </w:r>
      <w:proofErr w:type="spellStart"/>
      <w:r w:rsidRPr="00602F53">
        <w:rPr>
          <w:sz w:val="24"/>
          <w:szCs w:val="24"/>
        </w:rPr>
        <w:t>npm</w:t>
      </w:r>
      <w:proofErr w:type="spellEnd"/>
      <w:r w:rsidRPr="00602F53">
        <w:rPr>
          <w:sz w:val="24"/>
          <w:szCs w:val="24"/>
        </w:rPr>
        <w:t xml:space="preserve"> previamente</w:t>
      </w:r>
    </w:p>
    <w:p w14:paraId="22C2C4D9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</w:p>
    <w:p w14:paraId="25067D18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b/>
          <w:bCs/>
          <w:sz w:val="24"/>
          <w:szCs w:val="24"/>
          <w:lang w:val="en-US"/>
        </w:rPr>
        <w:t>const</w:t>
      </w:r>
      <w:r w:rsidRPr="00602F53">
        <w:rPr>
          <w:sz w:val="24"/>
          <w:szCs w:val="24"/>
          <w:lang w:val="en-US"/>
        </w:rPr>
        <w:t xml:space="preserve"> </w:t>
      </w:r>
      <w:proofErr w:type="spellStart"/>
      <w:r w:rsidRPr="00602F53">
        <w:rPr>
          <w:sz w:val="24"/>
          <w:szCs w:val="24"/>
          <w:lang w:val="en-US"/>
        </w:rPr>
        <w:t>HtmlWebpackPlugin</w:t>
      </w:r>
      <w:proofErr w:type="spellEnd"/>
      <w:r w:rsidRPr="00602F53">
        <w:rPr>
          <w:sz w:val="24"/>
          <w:szCs w:val="24"/>
          <w:lang w:val="en-US"/>
        </w:rPr>
        <w:t xml:space="preserve"> = require('html-webpack-plugin');</w:t>
      </w:r>
    </w:p>
    <w:p w14:paraId="04F9C768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</w:p>
    <w:p w14:paraId="7D639168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plugins</w:t>
      </w:r>
      <w:proofErr w:type="spellEnd"/>
      <w:r w:rsidRPr="00602F53">
        <w:rPr>
          <w:sz w:val="24"/>
          <w:szCs w:val="24"/>
        </w:rPr>
        <w:t>: [</w:t>
      </w:r>
    </w:p>
    <w:p w14:paraId="6FCE3E8F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</w:rPr>
        <w:t xml:space="preserve">    //hacemos una instancia de lo que definimos en el inicio del archivo</w:t>
      </w:r>
    </w:p>
    <w:p w14:paraId="5642F6D9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</w:rPr>
        <w:t xml:space="preserve">      // le </w:t>
      </w:r>
      <w:proofErr w:type="spellStart"/>
      <w:r w:rsidRPr="00602F53">
        <w:rPr>
          <w:sz w:val="24"/>
          <w:szCs w:val="24"/>
        </w:rPr>
        <w:t>anadimos</w:t>
      </w:r>
      <w:proofErr w:type="spellEnd"/>
      <w:r w:rsidRPr="00602F53">
        <w:rPr>
          <w:sz w:val="24"/>
          <w:szCs w:val="24"/>
        </w:rPr>
        <w:t xml:space="preserve"> por </w:t>
      </w:r>
      <w:proofErr w:type="spellStart"/>
      <w:r w:rsidRPr="00602F53">
        <w:rPr>
          <w:sz w:val="24"/>
          <w:szCs w:val="24"/>
        </w:rPr>
        <w:t>parametro</w:t>
      </w:r>
      <w:proofErr w:type="spellEnd"/>
      <w:r w:rsidRPr="00602F53">
        <w:rPr>
          <w:sz w:val="24"/>
          <w:szCs w:val="24"/>
        </w:rPr>
        <w:t xml:space="preserve"> un objeto donde vamos a tener las </w:t>
      </w:r>
    </w:p>
    <w:p w14:paraId="6204C942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</w:rPr>
        <w:t xml:space="preserve">        //configuraciones que le vamos </w:t>
      </w:r>
      <w:proofErr w:type="spellStart"/>
      <w:r w:rsidRPr="00602F53">
        <w:rPr>
          <w:sz w:val="24"/>
          <w:szCs w:val="24"/>
        </w:rPr>
        <w:t>anadir</w:t>
      </w:r>
      <w:proofErr w:type="spellEnd"/>
      <w:r w:rsidRPr="00602F53">
        <w:rPr>
          <w:sz w:val="24"/>
          <w:szCs w:val="24"/>
        </w:rPr>
        <w:t xml:space="preserve"> a nuestro plugin</w:t>
      </w:r>
    </w:p>
    <w:p w14:paraId="6CA9CE6D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</w:rPr>
        <w:t xml:space="preserve">    </w:t>
      </w:r>
      <w:r w:rsidRPr="00602F53">
        <w:rPr>
          <w:b/>
          <w:bCs/>
          <w:sz w:val="24"/>
          <w:szCs w:val="24"/>
        </w:rPr>
        <w:t>new</w:t>
      </w:r>
      <w:r w:rsidRPr="00602F53">
        <w:rPr>
          <w:sz w:val="24"/>
          <w:szCs w:val="24"/>
        </w:rPr>
        <w:t xml:space="preserve"> </w:t>
      </w:r>
      <w:proofErr w:type="spellStart"/>
      <w:proofErr w:type="gramStart"/>
      <w:r w:rsidRPr="00602F53">
        <w:rPr>
          <w:sz w:val="24"/>
          <w:szCs w:val="24"/>
        </w:rPr>
        <w:t>HtmlWebpackPlugin</w:t>
      </w:r>
      <w:proofErr w:type="spellEnd"/>
      <w:r w:rsidRPr="00602F53">
        <w:rPr>
          <w:sz w:val="24"/>
          <w:szCs w:val="24"/>
        </w:rPr>
        <w:t>(</w:t>
      </w:r>
      <w:proofErr w:type="gramEnd"/>
      <w:r w:rsidRPr="00602F53">
        <w:rPr>
          <w:sz w:val="24"/>
          <w:szCs w:val="24"/>
        </w:rPr>
        <w:t>{</w:t>
      </w:r>
    </w:p>
    <w:p w14:paraId="4961298D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</w:p>
    <w:p w14:paraId="2F83ED1A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</w:rPr>
        <w:t xml:space="preserve">      //inyecta el </w:t>
      </w:r>
      <w:proofErr w:type="spellStart"/>
      <w:r w:rsidRPr="00602F53">
        <w:rPr>
          <w:sz w:val="24"/>
          <w:szCs w:val="24"/>
        </w:rPr>
        <w:t>bundle</w:t>
      </w:r>
      <w:proofErr w:type="spellEnd"/>
      <w:r w:rsidRPr="00602F53">
        <w:rPr>
          <w:sz w:val="24"/>
          <w:szCs w:val="24"/>
        </w:rPr>
        <w:t xml:space="preserve"> al </w:t>
      </w:r>
      <w:proofErr w:type="spellStart"/>
      <w:r w:rsidRPr="00602F53">
        <w:rPr>
          <w:sz w:val="24"/>
          <w:szCs w:val="24"/>
        </w:rPr>
        <w:t>template</w:t>
      </w:r>
      <w:proofErr w:type="spellEnd"/>
      <w:r w:rsidRPr="00602F53">
        <w:rPr>
          <w:sz w:val="24"/>
          <w:szCs w:val="24"/>
        </w:rPr>
        <w:t xml:space="preserve"> </w:t>
      </w:r>
      <w:proofErr w:type="spellStart"/>
      <w:r w:rsidRPr="00602F53">
        <w:rPr>
          <w:sz w:val="24"/>
          <w:szCs w:val="24"/>
        </w:rPr>
        <w:t>html</w:t>
      </w:r>
      <w:proofErr w:type="spellEnd"/>
    </w:p>
    <w:p w14:paraId="732BC0FB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</w:rPr>
        <w:t xml:space="preserve">      </w:t>
      </w:r>
      <w:proofErr w:type="spellStart"/>
      <w:r w:rsidRPr="00602F53">
        <w:rPr>
          <w:sz w:val="24"/>
          <w:szCs w:val="24"/>
        </w:rPr>
        <w:t>inject</w:t>
      </w:r>
      <w:proofErr w:type="spellEnd"/>
      <w:r w:rsidRPr="00602F53">
        <w:rPr>
          <w:sz w:val="24"/>
          <w:szCs w:val="24"/>
        </w:rPr>
        <w:t xml:space="preserve">: </w:t>
      </w:r>
      <w:r w:rsidRPr="00602F53">
        <w:rPr>
          <w:b/>
          <w:bCs/>
          <w:sz w:val="24"/>
          <w:szCs w:val="24"/>
        </w:rPr>
        <w:t>true</w:t>
      </w:r>
      <w:r w:rsidRPr="00602F53">
        <w:rPr>
          <w:sz w:val="24"/>
          <w:szCs w:val="24"/>
        </w:rPr>
        <w:t>,</w:t>
      </w:r>
    </w:p>
    <w:p w14:paraId="70974269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</w:rPr>
        <w:t xml:space="preserve">      //la ruta al </w:t>
      </w:r>
      <w:proofErr w:type="spellStart"/>
      <w:r w:rsidRPr="00602F53">
        <w:rPr>
          <w:sz w:val="24"/>
          <w:szCs w:val="24"/>
        </w:rPr>
        <w:t>template</w:t>
      </w:r>
      <w:proofErr w:type="spellEnd"/>
      <w:r w:rsidRPr="00602F53">
        <w:rPr>
          <w:sz w:val="24"/>
          <w:szCs w:val="24"/>
        </w:rPr>
        <w:t xml:space="preserve"> </w:t>
      </w:r>
      <w:proofErr w:type="spellStart"/>
      <w:r w:rsidRPr="00602F53">
        <w:rPr>
          <w:sz w:val="24"/>
          <w:szCs w:val="24"/>
        </w:rPr>
        <w:t>html</w:t>
      </w:r>
      <w:proofErr w:type="spellEnd"/>
    </w:p>
    <w:p w14:paraId="75DB9F44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</w:rPr>
        <w:lastRenderedPageBreak/>
        <w:t xml:space="preserve">      </w:t>
      </w:r>
      <w:r w:rsidRPr="00602F53">
        <w:rPr>
          <w:sz w:val="24"/>
          <w:szCs w:val="24"/>
          <w:lang w:val="en-US"/>
        </w:rPr>
        <w:t>template: './public/index.html',</w:t>
      </w:r>
    </w:p>
    <w:p w14:paraId="0579EDEA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  <w:lang w:val="en-US"/>
        </w:rPr>
        <w:t xml:space="preserve">      </w:t>
      </w:r>
      <w:r w:rsidRPr="00602F53">
        <w:rPr>
          <w:sz w:val="24"/>
          <w:szCs w:val="24"/>
        </w:rPr>
        <w:t>//nombre final del archivo</w:t>
      </w:r>
    </w:p>
    <w:p w14:paraId="31A8E760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</w:rPr>
        <w:t xml:space="preserve">      </w:t>
      </w:r>
      <w:proofErr w:type="spellStart"/>
      <w:r w:rsidRPr="00602F53">
        <w:rPr>
          <w:sz w:val="24"/>
          <w:szCs w:val="24"/>
        </w:rPr>
        <w:t>filename</w:t>
      </w:r>
      <w:proofErr w:type="spellEnd"/>
      <w:r w:rsidRPr="00602F53">
        <w:rPr>
          <w:sz w:val="24"/>
          <w:szCs w:val="24"/>
        </w:rPr>
        <w:t xml:space="preserve">: </w:t>
      </w:r>
      <w:proofErr w:type="spellStart"/>
      <w:r w:rsidRPr="00602F53">
        <w:rPr>
          <w:sz w:val="24"/>
          <w:szCs w:val="24"/>
        </w:rPr>
        <w:t>filename</w:t>
      </w:r>
      <w:proofErr w:type="spellEnd"/>
      <w:r w:rsidRPr="00602F53">
        <w:rPr>
          <w:sz w:val="24"/>
          <w:szCs w:val="24"/>
        </w:rPr>
        <w:t xml:space="preserve">: './index.html' </w:t>
      </w:r>
    </w:p>
    <w:p w14:paraId="37C11EA6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</w:p>
    <w:p w14:paraId="06C198CE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</w:rPr>
        <w:t xml:space="preserve">    })</w:t>
      </w:r>
    </w:p>
    <w:p w14:paraId="4C0FC9C9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</w:rPr>
        <w:t xml:space="preserve">  ]</w:t>
      </w:r>
    </w:p>
    <w:p w14:paraId="345A9074" w14:textId="19492FBD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 xml:space="preserve">Eliminamos el script de nuestro </w:t>
      </w:r>
      <w:proofErr w:type="spellStart"/>
      <w:r w:rsidRPr="00602F53">
        <w:rPr>
          <w:sz w:val="24"/>
          <w:szCs w:val="24"/>
        </w:rPr>
        <w:t>html</w:t>
      </w:r>
      <w:proofErr w:type="spellEnd"/>
      <w:r w:rsidRPr="00602F53">
        <w:rPr>
          <w:sz w:val="24"/>
          <w:szCs w:val="24"/>
        </w:rPr>
        <w:t xml:space="preserve"> porque </w:t>
      </w:r>
      <w:proofErr w:type="spellStart"/>
      <w:r w:rsidRPr="00602F53">
        <w:rPr>
          <w:sz w:val="24"/>
          <w:szCs w:val="24"/>
        </w:rPr>
        <w:t>webpack</w:t>
      </w:r>
      <w:proofErr w:type="spellEnd"/>
      <w:r w:rsidRPr="00602F53">
        <w:rPr>
          <w:sz w:val="24"/>
          <w:szCs w:val="24"/>
        </w:rPr>
        <w:t xml:space="preserve"> se </w:t>
      </w:r>
      <w:proofErr w:type="gramStart"/>
      <w:r w:rsidRPr="00602F53">
        <w:rPr>
          <w:sz w:val="24"/>
          <w:szCs w:val="24"/>
        </w:rPr>
        <w:t>encargara</w:t>
      </w:r>
      <w:proofErr w:type="gramEnd"/>
      <w:r w:rsidRPr="00602F53">
        <w:rPr>
          <w:sz w:val="24"/>
          <w:szCs w:val="24"/>
        </w:rPr>
        <w:t xml:space="preserve"> de insertar el script que compila</w:t>
      </w:r>
      <w:r>
        <w:rPr>
          <w:sz w:val="24"/>
          <w:szCs w:val="24"/>
        </w:rPr>
        <w:t xml:space="preserve"> </w:t>
      </w:r>
      <w:r w:rsidRPr="00602F53">
        <w:rPr>
          <w:sz w:val="24"/>
          <w:szCs w:val="24"/>
        </w:rPr>
        <w:t xml:space="preserve">en nuestro </w:t>
      </w:r>
      <w:proofErr w:type="spellStart"/>
      <w:r w:rsidRPr="00602F53">
        <w:rPr>
          <w:sz w:val="24"/>
          <w:szCs w:val="24"/>
        </w:rPr>
        <w:t>html</w:t>
      </w:r>
      <w:proofErr w:type="spellEnd"/>
    </w:p>
    <w:p w14:paraId="11647DBF" w14:textId="77777777" w:rsidR="00602F53" w:rsidRPr="00834148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>&lt;!DOCTYPE html&gt;</w:t>
      </w:r>
    </w:p>
    <w:p w14:paraId="5738C66D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>&lt;html lang="</w:t>
      </w:r>
      <w:proofErr w:type="spellStart"/>
      <w:r w:rsidRPr="00602F53">
        <w:rPr>
          <w:sz w:val="24"/>
          <w:szCs w:val="24"/>
          <w:lang w:val="en-US"/>
        </w:rPr>
        <w:t>en</w:t>
      </w:r>
      <w:proofErr w:type="spellEnd"/>
      <w:r w:rsidRPr="00602F53">
        <w:rPr>
          <w:sz w:val="24"/>
          <w:szCs w:val="24"/>
          <w:lang w:val="en-US"/>
        </w:rPr>
        <w:t>"&gt;</w:t>
      </w:r>
    </w:p>
    <w:p w14:paraId="38212CB9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</w:p>
    <w:p w14:paraId="6BBD88F9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>&lt;head&gt;</w:t>
      </w:r>
    </w:p>
    <w:p w14:paraId="613CBB81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 xml:space="preserve">  &lt;meta charset="UTF-8"&gt;</w:t>
      </w:r>
    </w:p>
    <w:p w14:paraId="71F23839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 xml:space="preserve">  &lt;meta http-</w:t>
      </w:r>
      <w:proofErr w:type="spellStart"/>
      <w:r w:rsidRPr="00602F53">
        <w:rPr>
          <w:sz w:val="24"/>
          <w:szCs w:val="24"/>
          <w:lang w:val="en-US"/>
        </w:rPr>
        <w:t>equiv</w:t>
      </w:r>
      <w:proofErr w:type="spellEnd"/>
      <w:r w:rsidRPr="00602F53">
        <w:rPr>
          <w:sz w:val="24"/>
          <w:szCs w:val="24"/>
          <w:lang w:val="en-US"/>
        </w:rPr>
        <w:t>="X-UA-Compatible" content="IE=edge"&gt;</w:t>
      </w:r>
    </w:p>
    <w:p w14:paraId="7463E647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 xml:space="preserve">  &lt;meta name="viewport" content="width=device-width, initial-scale=1.0"&gt;</w:t>
      </w:r>
    </w:p>
    <w:p w14:paraId="3786307F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 xml:space="preserve">  &lt;link </w:t>
      </w:r>
      <w:proofErr w:type="spellStart"/>
      <w:r w:rsidRPr="00602F53">
        <w:rPr>
          <w:sz w:val="24"/>
          <w:szCs w:val="24"/>
          <w:lang w:val="en-US"/>
        </w:rPr>
        <w:t>rel</w:t>
      </w:r>
      <w:proofErr w:type="spellEnd"/>
      <w:r w:rsidRPr="00602F53">
        <w:rPr>
          <w:sz w:val="24"/>
          <w:szCs w:val="24"/>
          <w:lang w:val="en-US"/>
        </w:rPr>
        <w:t xml:space="preserve">="stylesheet" </w:t>
      </w:r>
      <w:proofErr w:type="spellStart"/>
      <w:r w:rsidRPr="00602F53">
        <w:rPr>
          <w:sz w:val="24"/>
          <w:szCs w:val="24"/>
          <w:lang w:val="en-US"/>
        </w:rPr>
        <w:t>href</w:t>
      </w:r>
      <w:proofErr w:type="spellEnd"/>
      <w:r w:rsidRPr="00602F53">
        <w:rPr>
          <w:sz w:val="24"/>
          <w:szCs w:val="24"/>
          <w:lang w:val="en-US"/>
        </w:rPr>
        <w:t>="../</w:t>
      </w:r>
      <w:proofErr w:type="spellStart"/>
      <w:r w:rsidRPr="00602F53">
        <w:rPr>
          <w:sz w:val="24"/>
          <w:szCs w:val="24"/>
          <w:lang w:val="en-US"/>
        </w:rPr>
        <w:t>src</w:t>
      </w:r>
      <w:proofErr w:type="spellEnd"/>
      <w:r w:rsidRPr="00602F53">
        <w:rPr>
          <w:sz w:val="24"/>
          <w:szCs w:val="24"/>
          <w:lang w:val="en-US"/>
        </w:rPr>
        <w:t>/styles/main.css"&gt;</w:t>
      </w:r>
    </w:p>
    <w:p w14:paraId="31FF57F9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 xml:space="preserve">  &lt;title&gt;JS Portfolio&lt;/title&gt;</w:t>
      </w:r>
    </w:p>
    <w:p w14:paraId="2BDEAB26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>&lt;/head&gt;</w:t>
      </w:r>
    </w:p>
    <w:p w14:paraId="1858936B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</w:p>
    <w:p w14:paraId="191C35B5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>&lt;body&gt;</w:t>
      </w:r>
    </w:p>
    <w:p w14:paraId="6A451F51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 xml:space="preserve">  &lt;div id="main"&gt;&lt;/div&gt;</w:t>
      </w:r>
    </w:p>
    <w:p w14:paraId="78CF59F6" w14:textId="77777777" w:rsidR="00602F53" w:rsidRPr="00602F53" w:rsidRDefault="00602F53" w:rsidP="00602F53">
      <w:pPr>
        <w:shd w:val="clear" w:color="auto" w:fill="000000" w:themeFill="text1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 xml:space="preserve">  </w:t>
      </w:r>
      <w:proofErr w:type="gramStart"/>
      <w:r w:rsidRPr="00602F53">
        <w:rPr>
          <w:sz w:val="24"/>
          <w:szCs w:val="24"/>
          <w:lang w:val="en-US"/>
        </w:rPr>
        <w:t>&lt;!--</w:t>
      </w:r>
      <w:proofErr w:type="gramEnd"/>
      <w:r w:rsidRPr="00602F53">
        <w:rPr>
          <w:sz w:val="24"/>
          <w:szCs w:val="24"/>
          <w:lang w:val="en-US"/>
        </w:rPr>
        <w:t xml:space="preserve"> &lt;script type="module" </w:t>
      </w:r>
      <w:proofErr w:type="spellStart"/>
      <w:r w:rsidRPr="00602F53">
        <w:rPr>
          <w:sz w:val="24"/>
          <w:szCs w:val="24"/>
          <w:lang w:val="en-US"/>
        </w:rPr>
        <w:t>src</w:t>
      </w:r>
      <w:proofErr w:type="spellEnd"/>
      <w:r w:rsidRPr="00602F53">
        <w:rPr>
          <w:sz w:val="24"/>
          <w:szCs w:val="24"/>
          <w:lang w:val="en-US"/>
        </w:rPr>
        <w:t>="../</w:t>
      </w:r>
      <w:proofErr w:type="spellStart"/>
      <w:r w:rsidRPr="00602F53">
        <w:rPr>
          <w:sz w:val="24"/>
          <w:szCs w:val="24"/>
          <w:lang w:val="en-US"/>
        </w:rPr>
        <w:t>src</w:t>
      </w:r>
      <w:proofErr w:type="spellEnd"/>
      <w:r w:rsidRPr="00602F53">
        <w:rPr>
          <w:sz w:val="24"/>
          <w:szCs w:val="24"/>
          <w:lang w:val="en-US"/>
        </w:rPr>
        <w:t>//index.js"&gt;&lt;/script&gt; --&gt;</w:t>
      </w:r>
    </w:p>
    <w:p w14:paraId="45BB3604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>&lt;/body&gt;</w:t>
      </w:r>
    </w:p>
    <w:p w14:paraId="3A1416D6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</w:p>
    <w:p w14:paraId="2FBCF259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>&lt;/html&gt;</w:t>
      </w:r>
    </w:p>
    <w:p w14:paraId="7EAA1BAB" w14:textId="77777777" w:rsidR="00602F53" w:rsidRPr="00602F53" w:rsidRDefault="00602F53" w:rsidP="00602F53">
      <w:pPr>
        <w:rPr>
          <w:sz w:val="24"/>
          <w:szCs w:val="24"/>
          <w:lang w:val="en-US"/>
        </w:rPr>
      </w:pPr>
      <w:proofErr w:type="spellStart"/>
      <w:r w:rsidRPr="00602F53">
        <w:rPr>
          <w:sz w:val="24"/>
          <w:szCs w:val="24"/>
          <w:lang w:val="en-US"/>
        </w:rPr>
        <w:t>Compilamos</w:t>
      </w:r>
      <w:proofErr w:type="spellEnd"/>
      <w:r w:rsidRPr="00602F53">
        <w:rPr>
          <w:sz w:val="24"/>
          <w:szCs w:val="24"/>
          <w:lang w:val="en-US"/>
        </w:rPr>
        <w:t xml:space="preserve"> webpack</w:t>
      </w:r>
    </w:p>
    <w:p w14:paraId="5EF45911" w14:textId="5F0D4204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proofErr w:type="spellStart"/>
      <w:r w:rsidRPr="00602F53">
        <w:rPr>
          <w:sz w:val="24"/>
          <w:szCs w:val="24"/>
          <w:lang w:val="en-US"/>
        </w:rPr>
        <w:t>npm</w:t>
      </w:r>
      <w:proofErr w:type="spellEnd"/>
      <w:r w:rsidRPr="00602F53">
        <w:rPr>
          <w:sz w:val="24"/>
          <w:szCs w:val="24"/>
          <w:lang w:val="en-US"/>
        </w:rPr>
        <w:t xml:space="preserve"> run </w:t>
      </w:r>
      <w:r>
        <w:rPr>
          <w:sz w:val="24"/>
          <w:szCs w:val="24"/>
          <w:lang w:val="en-US"/>
        </w:rPr>
        <w:t>dev</w:t>
      </w:r>
    </w:p>
    <w:p w14:paraId="5F09DB62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 xml:space="preserve">Una vez compilamos nuestro archivo de </w:t>
      </w:r>
      <w:proofErr w:type="spellStart"/>
      <w:r w:rsidRPr="00602F53">
        <w:rPr>
          <w:sz w:val="24"/>
          <w:szCs w:val="24"/>
        </w:rPr>
        <w:t>webpack</w:t>
      </w:r>
      <w:proofErr w:type="spellEnd"/>
      <w:r w:rsidRPr="00602F53">
        <w:rPr>
          <w:sz w:val="24"/>
          <w:szCs w:val="24"/>
        </w:rPr>
        <w:t xml:space="preserve"> se </w:t>
      </w:r>
      <w:proofErr w:type="gramStart"/>
      <w:r w:rsidRPr="00602F53">
        <w:rPr>
          <w:sz w:val="24"/>
          <w:szCs w:val="24"/>
        </w:rPr>
        <w:t>insertara</w:t>
      </w:r>
      <w:proofErr w:type="gramEnd"/>
      <w:r w:rsidRPr="00602F53">
        <w:rPr>
          <w:sz w:val="24"/>
          <w:szCs w:val="24"/>
        </w:rPr>
        <w:t xml:space="preserve"> el main.js en </w:t>
      </w:r>
      <w:proofErr w:type="spellStart"/>
      <w:r w:rsidRPr="00602F53">
        <w:rPr>
          <w:sz w:val="24"/>
          <w:szCs w:val="24"/>
        </w:rPr>
        <w:t>nuetsro</w:t>
      </w:r>
      <w:proofErr w:type="spellEnd"/>
      <w:r w:rsidRPr="00602F53">
        <w:rPr>
          <w:sz w:val="24"/>
          <w:szCs w:val="24"/>
        </w:rPr>
        <w:t xml:space="preserve"> </w:t>
      </w:r>
      <w:proofErr w:type="spellStart"/>
      <w:r w:rsidRPr="00602F53">
        <w:rPr>
          <w:sz w:val="24"/>
          <w:szCs w:val="24"/>
        </w:rPr>
        <w:t>html</w:t>
      </w:r>
      <w:proofErr w:type="spellEnd"/>
    </w:p>
    <w:p w14:paraId="18322242" w14:textId="77777777" w:rsidR="00602F53" w:rsidRPr="00602F53" w:rsidRDefault="00602F53" w:rsidP="00602F53">
      <w:pPr>
        <w:numPr>
          <w:ilvl w:val="0"/>
          <w:numId w:val="9"/>
        </w:numPr>
        <w:rPr>
          <w:sz w:val="24"/>
          <w:szCs w:val="24"/>
        </w:rPr>
      </w:pPr>
      <w:r w:rsidRPr="00602F53">
        <w:rPr>
          <w:sz w:val="24"/>
          <w:szCs w:val="24"/>
        </w:rPr>
        <w:lastRenderedPageBreak/>
        <w:t xml:space="preserve">agregamos otro script para ejecutar </w:t>
      </w:r>
      <w:proofErr w:type="spellStart"/>
      <w:r w:rsidRPr="00602F53">
        <w:rPr>
          <w:sz w:val="24"/>
          <w:szCs w:val="24"/>
        </w:rPr>
        <w:t>mas</w:t>
      </w:r>
      <w:proofErr w:type="spellEnd"/>
      <w:r w:rsidRPr="00602F53">
        <w:rPr>
          <w:sz w:val="24"/>
          <w:szCs w:val="24"/>
        </w:rPr>
        <w:t xml:space="preserve"> </w:t>
      </w:r>
      <w:proofErr w:type="spellStart"/>
      <w:r w:rsidRPr="00602F53">
        <w:rPr>
          <w:sz w:val="24"/>
          <w:szCs w:val="24"/>
        </w:rPr>
        <w:t>facil</w:t>
      </w:r>
      <w:proofErr w:type="spellEnd"/>
      <w:r w:rsidRPr="00602F53">
        <w:rPr>
          <w:sz w:val="24"/>
          <w:szCs w:val="24"/>
        </w:rPr>
        <w:t xml:space="preserve"> </w:t>
      </w:r>
      <w:proofErr w:type="gramStart"/>
      <w:r w:rsidRPr="00602F53">
        <w:rPr>
          <w:sz w:val="24"/>
          <w:szCs w:val="24"/>
        </w:rPr>
        <w:t>nuestros comando</w:t>
      </w:r>
      <w:proofErr w:type="gramEnd"/>
    </w:p>
    <w:p w14:paraId="565907C8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>"scripts": {</w:t>
      </w:r>
    </w:p>
    <w:p w14:paraId="308C5A46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 xml:space="preserve">    "test": "echo \"Error: no test specified\" &amp;&amp; exit 1",</w:t>
      </w:r>
    </w:p>
    <w:p w14:paraId="1370085F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 xml:space="preserve">    "build": "webpack --mode production",</w:t>
      </w:r>
    </w:p>
    <w:p w14:paraId="4BFDEF4A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602F53">
        <w:rPr>
          <w:sz w:val="24"/>
          <w:szCs w:val="24"/>
          <w:lang w:val="en-US"/>
        </w:rPr>
        <w:t xml:space="preserve">    "dev": "webpack --mode development"</w:t>
      </w:r>
    </w:p>
    <w:p w14:paraId="67D1CE5C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  <w:lang w:val="en-US"/>
        </w:rPr>
      </w:pPr>
    </w:p>
    <w:p w14:paraId="76E68F83" w14:textId="77777777" w:rsidR="00602F53" w:rsidRPr="00602F53" w:rsidRDefault="00602F53" w:rsidP="00602F53">
      <w:pPr>
        <w:shd w:val="clear" w:color="auto" w:fill="3B3838" w:themeFill="background2" w:themeFillShade="40"/>
        <w:rPr>
          <w:sz w:val="24"/>
          <w:szCs w:val="24"/>
        </w:rPr>
      </w:pPr>
      <w:r w:rsidRPr="00602F53">
        <w:rPr>
          <w:sz w:val="24"/>
          <w:szCs w:val="24"/>
          <w:lang w:val="en-US"/>
        </w:rPr>
        <w:t xml:space="preserve">  </w:t>
      </w:r>
      <w:r w:rsidRPr="00602F53">
        <w:rPr>
          <w:sz w:val="24"/>
          <w:szCs w:val="24"/>
        </w:rPr>
        <w:t>},</w:t>
      </w:r>
    </w:p>
    <w:p w14:paraId="68A6BA2A" w14:textId="044184C6" w:rsidR="00602F53" w:rsidRDefault="00602F53" w:rsidP="00FD289C">
      <w:pPr>
        <w:shd w:val="clear" w:color="auto" w:fill="FFFFFF" w:themeFill="background1"/>
        <w:rPr>
          <w:sz w:val="24"/>
          <w:szCs w:val="24"/>
        </w:rPr>
      </w:pPr>
    </w:p>
    <w:p w14:paraId="1674F2D0" w14:textId="77777777" w:rsidR="00FD289C" w:rsidRPr="00FD289C" w:rsidRDefault="00FD289C" w:rsidP="00FD289C">
      <w:pPr>
        <w:shd w:val="clear" w:color="auto" w:fill="FFFFFF" w:themeFill="background1"/>
        <w:jc w:val="center"/>
        <w:rPr>
          <w:b/>
          <w:bCs/>
          <w:sz w:val="24"/>
          <w:szCs w:val="24"/>
        </w:rPr>
      </w:pPr>
      <w:proofErr w:type="spellStart"/>
      <w:r w:rsidRPr="00FD289C">
        <w:rPr>
          <w:b/>
          <w:bCs/>
          <w:sz w:val="24"/>
          <w:szCs w:val="24"/>
        </w:rPr>
        <w:t>Loaders</w:t>
      </w:r>
      <w:proofErr w:type="spellEnd"/>
      <w:r w:rsidRPr="00FD289C">
        <w:rPr>
          <w:b/>
          <w:bCs/>
          <w:sz w:val="24"/>
          <w:szCs w:val="24"/>
        </w:rPr>
        <w:t xml:space="preserve"> para CSS y preprocesadores de CSS</w:t>
      </w:r>
    </w:p>
    <w:p w14:paraId="608F5607" w14:textId="77777777" w:rsidR="00FD289C" w:rsidRDefault="00FD289C" w:rsidP="00FD289C">
      <w:pPr>
        <w:shd w:val="clear" w:color="auto" w:fill="FFFFFF" w:themeFill="background1"/>
        <w:rPr>
          <w:sz w:val="24"/>
          <w:szCs w:val="24"/>
        </w:rPr>
      </w:pPr>
    </w:p>
    <w:p w14:paraId="40329F39" w14:textId="77777777" w:rsidR="00FD289C" w:rsidRPr="00FD289C" w:rsidRDefault="00FD289C" w:rsidP="00FD289C">
      <w:p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>Un </w:t>
      </w:r>
      <w:r w:rsidRPr="00FD289C">
        <w:rPr>
          <w:b/>
          <w:bCs/>
          <w:sz w:val="24"/>
          <w:szCs w:val="24"/>
        </w:rPr>
        <w:t>preprocesador</w:t>
      </w:r>
      <w:r w:rsidRPr="00FD289C">
        <w:rPr>
          <w:sz w:val="24"/>
          <w:szCs w:val="24"/>
        </w:rPr>
        <w:t xml:space="preserve"> CSS es un programa que te permite generar CSS a partir de la </w:t>
      </w:r>
      <w:proofErr w:type="spellStart"/>
      <w:r w:rsidRPr="00FD289C">
        <w:rPr>
          <w:sz w:val="24"/>
          <w:szCs w:val="24"/>
        </w:rPr>
        <w:t>syntax</w:t>
      </w:r>
      <w:proofErr w:type="spellEnd"/>
      <w:r w:rsidRPr="00FD289C">
        <w:rPr>
          <w:sz w:val="24"/>
          <w:szCs w:val="24"/>
        </w:rPr>
        <w:t xml:space="preserve"> única del preprocesador. Existen varios preprocesadores CSS de los cuales escoger, sin embargo, la mayoría de preprocesadores CSS añadirán algunas características que no existen en CSS puro, como variable, </w:t>
      </w:r>
      <w:proofErr w:type="spellStart"/>
      <w:r w:rsidRPr="00FD289C">
        <w:rPr>
          <w:sz w:val="24"/>
          <w:szCs w:val="24"/>
        </w:rPr>
        <w:t>mixins</w:t>
      </w:r>
      <w:proofErr w:type="spellEnd"/>
      <w:r w:rsidRPr="00FD289C">
        <w:rPr>
          <w:sz w:val="24"/>
          <w:szCs w:val="24"/>
        </w:rPr>
        <w:t>, selectores anidados, entre otros. Estas características hacen la estructura de CSS más legible y fácil de mantener.</w:t>
      </w:r>
    </w:p>
    <w:p w14:paraId="49E4F7A3" w14:textId="77777777" w:rsidR="00FD289C" w:rsidRPr="00FD289C" w:rsidRDefault="00FD289C" w:rsidP="00FD289C">
      <w:pPr>
        <w:shd w:val="clear" w:color="auto" w:fill="FFFFFF" w:themeFill="background1"/>
        <w:rPr>
          <w:sz w:val="24"/>
          <w:szCs w:val="24"/>
          <w:lang w:val="en-US"/>
        </w:rPr>
      </w:pPr>
      <w:r w:rsidRPr="00FD289C">
        <w:rPr>
          <w:b/>
          <w:bCs/>
          <w:sz w:val="24"/>
          <w:szCs w:val="24"/>
          <w:lang w:val="en-US"/>
        </w:rPr>
        <w:t xml:space="preserve">MY NOTES FOR CSS AND PREPROCETORS OF CSS </w:t>
      </w:r>
      <w:r w:rsidRPr="00FD289C">
        <w:rPr>
          <w:rFonts w:ascii="Segoe UI Emoji" w:hAnsi="Segoe UI Emoji" w:cs="Segoe UI Emoji"/>
          <w:b/>
          <w:bCs/>
          <w:sz w:val="24"/>
          <w:szCs w:val="24"/>
        </w:rPr>
        <w:t>😄</w:t>
      </w:r>
    </w:p>
    <w:p w14:paraId="5D952D24" w14:textId="77777777" w:rsidR="00FD289C" w:rsidRPr="00FD289C" w:rsidRDefault="00FD289C" w:rsidP="00FD289C">
      <w:p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>**</w:t>
      </w:r>
      <w:proofErr w:type="spellStart"/>
      <w:r w:rsidRPr="00FD289C">
        <w:rPr>
          <w:sz w:val="24"/>
          <w:szCs w:val="24"/>
        </w:rPr>
        <w:fldChar w:fldCharType="begin"/>
      </w:r>
      <w:r w:rsidRPr="00FD289C">
        <w:rPr>
          <w:sz w:val="24"/>
          <w:szCs w:val="24"/>
        </w:rPr>
        <w:instrText xml:space="preserve"> HYPERLINK "https://webpack.js.org/concepts/" \l "loaders" \t "_blank" </w:instrText>
      </w:r>
      <w:r w:rsidRPr="00FD289C">
        <w:rPr>
          <w:sz w:val="24"/>
          <w:szCs w:val="24"/>
        </w:rPr>
        <w:fldChar w:fldCharType="separate"/>
      </w:r>
      <w:r w:rsidRPr="00FD289C">
        <w:rPr>
          <w:rStyle w:val="Hipervnculo"/>
          <w:sz w:val="24"/>
          <w:szCs w:val="24"/>
        </w:rPr>
        <w:t>Loaders</w:t>
      </w:r>
      <w:proofErr w:type="spellEnd"/>
      <w:r w:rsidRPr="00FD289C">
        <w:rPr>
          <w:sz w:val="24"/>
          <w:szCs w:val="24"/>
        </w:rPr>
        <w:fldChar w:fldCharType="end"/>
      </w:r>
      <w:r w:rsidRPr="00FD289C">
        <w:rPr>
          <w:sz w:val="24"/>
          <w:szCs w:val="24"/>
        </w:rPr>
        <w:t xml:space="preserve">**Fuera de contexto, </w:t>
      </w:r>
      <w:proofErr w:type="spellStart"/>
      <w:r w:rsidRPr="00FD289C">
        <w:rPr>
          <w:sz w:val="24"/>
          <w:szCs w:val="24"/>
        </w:rPr>
        <w:t>webpack</w:t>
      </w:r>
      <w:proofErr w:type="spellEnd"/>
      <w:r w:rsidRPr="00FD289C">
        <w:rPr>
          <w:sz w:val="24"/>
          <w:szCs w:val="24"/>
        </w:rPr>
        <w:t> </w:t>
      </w:r>
      <w:r w:rsidRPr="00FD289C">
        <w:rPr>
          <w:b/>
          <w:bCs/>
          <w:i/>
          <w:iCs/>
          <w:sz w:val="24"/>
          <w:szCs w:val="24"/>
        </w:rPr>
        <w:t>solamente entiende JavaScript y JSON</w:t>
      </w:r>
      <w:r w:rsidRPr="00FD289C">
        <w:rPr>
          <w:sz w:val="24"/>
          <w:szCs w:val="24"/>
        </w:rPr>
        <w:t>. Los </w:t>
      </w:r>
      <w:proofErr w:type="spellStart"/>
      <w:r w:rsidRPr="00FD289C">
        <w:rPr>
          <w:b/>
          <w:bCs/>
          <w:sz w:val="24"/>
          <w:szCs w:val="24"/>
        </w:rPr>
        <w:t>loaders</w:t>
      </w:r>
      <w:proofErr w:type="spellEnd"/>
      <w:r w:rsidRPr="00FD289C">
        <w:rPr>
          <w:sz w:val="24"/>
          <w:szCs w:val="24"/>
        </w:rPr>
        <w:t> nos permite procesar archivos de otros tipos para convertirnos en módulos válidos que serán consumidos por nuestras aplicaciones y agregadas como dependencias.</w:t>
      </w:r>
    </w:p>
    <w:p w14:paraId="3EF1AB66" w14:textId="77777777" w:rsidR="00FD289C" w:rsidRPr="00FD289C" w:rsidRDefault="00FD289C" w:rsidP="00FD289C">
      <w:p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>En alto nivel, los </w:t>
      </w:r>
      <w:proofErr w:type="spellStart"/>
      <w:r w:rsidRPr="00FD289C">
        <w:rPr>
          <w:b/>
          <w:bCs/>
          <w:sz w:val="24"/>
          <w:szCs w:val="24"/>
        </w:rPr>
        <w:t>loaders</w:t>
      </w:r>
      <w:proofErr w:type="spellEnd"/>
      <w:r w:rsidRPr="00FD289C">
        <w:rPr>
          <w:sz w:val="24"/>
          <w:szCs w:val="24"/>
        </w:rPr>
        <w:t> poseen 2 configuraciones principales:</w:t>
      </w:r>
    </w:p>
    <w:p w14:paraId="5849426B" w14:textId="77777777" w:rsidR="00FD289C" w:rsidRPr="00FD289C" w:rsidRDefault="00FD289C" w:rsidP="00FD289C">
      <w:pPr>
        <w:numPr>
          <w:ilvl w:val="0"/>
          <w:numId w:val="13"/>
        </w:num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>test - propiedad que identifica cuáles archivos deberán ser transformados</w:t>
      </w:r>
    </w:p>
    <w:p w14:paraId="0D85DEF6" w14:textId="77777777" w:rsidR="00FD289C" w:rsidRPr="00FD289C" w:rsidRDefault="00FD289C" w:rsidP="00FD289C">
      <w:pPr>
        <w:numPr>
          <w:ilvl w:val="0"/>
          <w:numId w:val="13"/>
        </w:num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>use - propiedad que identifica el </w:t>
      </w:r>
      <w:proofErr w:type="spellStart"/>
      <w:r w:rsidRPr="00FD289C">
        <w:rPr>
          <w:i/>
          <w:iCs/>
          <w:sz w:val="24"/>
          <w:szCs w:val="24"/>
        </w:rPr>
        <w:t>loader</w:t>
      </w:r>
      <w:proofErr w:type="spellEnd"/>
      <w:r w:rsidRPr="00FD289C">
        <w:rPr>
          <w:sz w:val="24"/>
          <w:szCs w:val="24"/>
        </w:rPr>
        <w:t> que será usado para transformar a dichos archivos</w:t>
      </w:r>
    </w:p>
    <w:p w14:paraId="63C73FE8" w14:textId="77777777" w:rsidR="00FD289C" w:rsidRPr="00FD289C" w:rsidRDefault="00FD289C" w:rsidP="00FD289C">
      <w:p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>**</w:t>
      </w:r>
      <w:proofErr w:type="spellStart"/>
      <w:r w:rsidRPr="00FD289C">
        <w:rPr>
          <w:sz w:val="24"/>
          <w:szCs w:val="24"/>
        </w:rPr>
        <w:fldChar w:fldCharType="begin"/>
      </w:r>
      <w:r w:rsidRPr="00FD289C">
        <w:rPr>
          <w:sz w:val="24"/>
          <w:szCs w:val="24"/>
        </w:rPr>
        <w:instrText xml:space="preserve"> HYPERLINK "https://webpack.js.org/concepts/" \l "plugins" \t "_blank" </w:instrText>
      </w:r>
      <w:r w:rsidRPr="00FD289C">
        <w:rPr>
          <w:sz w:val="24"/>
          <w:szCs w:val="24"/>
        </w:rPr>
        <w:fldChar w:fldCharType="separate"/>
      </w:r>
      <w:r w:rsidRPr="00FD289C">
        <w:rPr>
          <w:rStyle w:val="Hipervnculo"/>
          <w:sz w:val="24"/>
          <w:szCs w:val="24"/>
        </w:rPr>
        <w:t>Plugins</w:t>
      </w:r>
      <w:proofErr w:type="spellEnd"/>
      <w:r w:rsidRPr="00FD289C">
        <w:rPr>
          <w:sz w:val="24"/>
          <w:szCs w:val="24"/>
        </w:rPr>
        <w:fldChar w:fldCharType="end"/>
      </w:r>
      <w:r w:rsidRPr="00FD289C">
        <w:rPr>
          <w:sz w:val="24"/>
          <w:szCs w:val="24"/>
        </w:rPr>
        <w:t>**Mientras los </w:t>
      </w:r>
      <w:proofErr w:type="spellStart"/>
      <w:r w:rsidRPr="00FD289C">
        <w:rPr>
          <w:i/>
          <w:iCs/>
          <w:sz w:val="24"/>
          <w:szCs w:val="24"/>
        </w:rPr>
        <w:t>loaders</w:t>
      </w:r>
      <w:proofErr w:type="spellEnd"/>
      <w:r w:rsidRPr="00FD289C">
        <w:rPr>
          <w:sz w:val="24"/>
          <w:szCs w:val="24"/>
        </w:rPr>
        <w:t> transforman ciertos tipos de módulos, los </w:t>
      </w:r>
      <w:proofErr w:type="spellStart"/>
      <w:r w:rsidRPr="00FD289C">
        <w:rPr>
          <w:i/>
          <w:iCs/>
          <w:sz w:val="24"/>
          <w:szCs w:val="24"/>
        </w:rPr>
        <w:t>plugins</w:t>
      </w:r>
      <w:proofErr w:type="spellEnd"/>
      <w:r w:rsidRPr="00FD289C">
        <w:rPr>
          <w:sz w:val="24"/>
          <w:szCs w:val="24"/>
        </w:rPr>
        <w:t> </w:t>
      </w:r>
      <w:r w:rsidRPr="00FD289C">
        <w:rPr>
          <w:b/>
          <w:bCs/>
          <w:sz w:val="24"/>
          <w:szCs w:val="24"/>
        </w:rPr>
        <w:t>_son utilizados para extender tareas específicas</w:t>
      </w:r>
      <w:r w:rsidRPr="00FD289C">
        <w:rPr>
          <w:sz w:val="24"/>
          <w:szCs w:val="24"/>
        </w:rPr>
        <w:t>, como la optimización de paquetes, la gestión de activos y la inyección de variables de entorno.</w:t>
      </w:r>
    </w:p>
    <w:p w14:paraId="6DEB9E7D" w14:textId="77777777" w:rsidR="00FD289C" w:rsidRPr="00FD289C" w:rsidRDefault="00FD289C" w:rsidP="00FD289C">
      <w:p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>Una vez importado el plugin, podemos desear el personalizarlos a través de </w:t>
      </w:r>
      <w:r w:rsidRPr="00FD289C">
        <w:rPr>
          <w:b/>
          <w:bCs/>
          <w:i/>
          <w:iCs/>
          <w:sz w:val="24"/>
          <w:szCs w:val="24"/>
        </w:rPr>
        <w:t>opciones</w:t>
      </w:r>
      <w:r w:rsidRPr="00FD289C">
        <w:rPr>
          <w:sz w:val="24"/>
          <w:szCs w:val="24"/>
        </w:rPr>
        <w:t>.</w:t>
      </w:r>
    </w:p>
    <w:p w14:paraId="032C213E" w14:textId="77777777" w:rsidR="00FD289C" w:rsidRPr="00FD289C" w:rsidRDefault="00FD289C" w:rsidP="00FD289C">
      <w:p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 xml:space="preserve">En esta clase vamos a aprender a añadir un </w:t>
      </w:r>
      <w:proofErr w:type="spellStart"/>
      <w:r w:rsidRPr="00FD289C">
        <w:rPr>
          <w:sz w:val="24"/>
          <w:szCs w:val="24"/>
        </w:rPr>
        <w:t>loader</w:t>
      </w:r>
      <w:proofErr w:type="spellEnd"/>
      <w:r w:rsidRPr="00FD289C">
        <w:rPr>
          <w:sz w:val="24"/>
          <w:szCs w:val="24"/>
        </w:rPr>
        <w:t xml:space="preserve"> para </w:t>
      </w:r>
      <w:proofErr w:type="spellStart"/>
      <w:r w:rsidRPr="00FD289C">
        <w:rPr>
          <w:sz w:val="24"/>
          <w:szCs w:val="24"/>
        </w:rPr>
        <w:t>pode</w:t>
      </w:r>
      <w:proofErr w:type="spellEnd"/>
      <w:r w:rsidRPr="00FD289C">
        <w:rPr>
          <w:sz w:val="24"/>
          <w:szCs w:val="24"/>
        </w:rPr>
        <w:t xml:space="preserve"> utilizar nuestro </w:t>
      </w:r>
      <w:proofErr w:type="spellStart"/>
      <w:r w:rsidRPr="00FD289C">
        <w:rPr>
          <w:sz w:val="24"/>
          <w:szCs w:val="24"/>
        </w:rPr>
        <w:t>css</w:t>
      </w:r>
      <w:proofErr w:type="spellEnd"/>
      <w:r w:rsidRPr="00FD289C">
        <w:rPr>
          <w:sz w:val="24"/>
          <w:szCs w:val="24"/>
        </w:rPr>
        <w:t xml:space="preserve"> y también un plugin para poder trabajar con </w:t>
      </w:r>
      <w:proofErr w:type="spellStart"/>
      <w:r w:rsidRPr="00FD289C">
        <w:rPr>
          <w:sz w:val="24"/>
          <w:szCs w:val="24"/>
        </w:rPr>
        <w:t>css</w:t>
      </w:r>
      <w:proofErr w:type="spellEnd"/>
      <w:r w:rsidRPr="00FD289C">
        <w:rPr>
          <w:sz w:val="24"/>
          <w:szCs w:val="24"/>
        </w:rPr>
        <w:t xml:space="preserve"> dividirlo en diferentes partes de nuestra aplicación y unirlo</w:t>
      </w:r>
    </w:p>
    <w:p w14:paraId="4F03F681" w14:textId="77777777" w:rsidR="00FD289C" w:rsidRPr="00FD289C" w:rsidRDefault="00FD289C" w:rsidP="00FD289C">
      <w:pPr>
        <w:shd w:val="clear" w:color="auto" w:fill="FFFFFF" w:themeFill="background1"/>
        <w:rPr>
          <w:sz w:val="24"/>
          <w:szCs w:val="24"/>
        </w:rPr>
      </w:pPr>
      <w:r w:rsidRPr="00FD289C">
        <w:rPr>
          <w:b/>
          <w:bCs/>
          <w:sz w:val="24"/>
          <w:szCs w:val="24"/>
        </w:rPr>
        <w:lastRenderedPageBreak/>
        <w:t xml:space="preserve">Es importante eliminar las conexiones de archivos a </w:t>
      </w:r>
      <w:proofErr w:type="spellStart"/>
      <w:r w:rsidRPr="00FD289C">
        <w:rPr>
          <w:b/>
          <w:bCs/>
          <w:sz w:val="24"/>
          <w:szCs w:val="24"/>
        </w:rPr>
        <w:t>css</w:t>
      </w:r>
      <w:proofErr w:type="spellEnd"/>
      <w:r w:rsidRPr="00FD289C">
        <w:rPr>
          <w:b/>
          <w:bCs/>
          <w:sz w:val="24"/>
          <w:szCs w:val="24"/>
        </w:rPr>
        <w:t xml:space="preserve"> o scripts de </w:t>
      </w:r>
      <w:proofErr w:type="spellStart"/>
      <w:r w:rsidRPr="00FD289C">
        <w:rPr>
          <w:b/>
          <w:bCs/>
          <w:sz w:val="24"/>
          <w:szCs w:val="24"/>
        </w:rPr>
        <w:t>js</w:t>
      </w:r>
      <w:proofErr w:type="spellEnd"/>
      <w:r w:rsidRPr="00FD289C">
        <w:rPr>
          <w:b/>
          <w:bCs/>
          <w:sz w:val="24"/>
          <w:szCs w:val="24"/>
        </w:rPr>
        <w:t xml:space="preserve"> porque </w:t>
      </w:r>
      <w:proofErr w:type="spellStart"/>
      <w:r w:rsidRPr="00FD289C">
        <w:rPr>
          <w:b/>
          <w:bCs/>
          <w:sz w:val="24"/>
          <w:szCs w:val="24"/>
        </w:rPr>
        <w:t>webpack</w:t>
      </w:r>
      <w:proofErr w:type="spellEnd"/>
      <w:r w:rsidRPr="00FD289C">
        <w:rPr>
          <w:b/>
          <w:bCs/>
          <w:sz w:val="24"/>
          <w:szCs w:val="24"/>
        </w:rPr>
        <w:t xml:space="preserve"> cuando se compile lo hace</w:t>
      </w:r>
    </w:p>
    <w:p w14:paraId="6614886F" w14:textId="77777777" w:rsidR="00FD289C" w:rsidRPr="00FD289C" w:rsidRDefault="00FD289C" w:rsidP="00FD289C">
      <w:pPr>
        <w:numPr>
          <w:ilvl w:val="0"/>
          <w:numId w:val="14"/>
        </w:num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 xml:space="preserve">Primero instalamos el </w:t>
      </w:r>
      <w:proofErr w:type="spellStart"/>
      <w:r w:rsidRPr="00FD289C">
        <w:rPr>
          <w:sz w:val="24"/>
          <w:szCs w:val="24"/>
        </w:rPr>
        <w:t>loader</w:t>
      </w:r>
      <w:proofErr w:type="spellEnd"/>
    </w:p>
    <w:p w14:paraId="3CC2E570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proofErr w:type="spellStart"/>
      <w:r w:rsidRPr="00FD289C">
        <w:rPr>
          <w:sz w:val="24"/>
          <w:szCs w:val="24"/>
          <w:lang w:val="en-US"/>
        </w:rPr>
        <w:t>npm</w:t>
      </w:r>
      <w:proofErr w:type="spellEnd"/>
      <w:r w:rsidRPr="00FD289C">
        <w:rPr>
          <w:sz w:val="24"/>
          <w:szCs w:val="24"/>
          <w:lang w:val="en-US"/>
        </w:rPr>
        <w:t xml:space="preserve"> install mini-</w:t>
      </w:r>
      <w:proofErr w:type="spellStart"/>
      <w:r w:rsidRPr="00FD289C">
        <w:rPr>
          <w:sz w:val="24"/>
          <w:szCs w:val="24"/>
          <w:lang w:val="en-US"/>
        </w:rPr>
        <w:t>css</w:t>
      </w:r>
      <w:proofErr w:type="spellEnd"/>
      <w:r w:rsidRPr="00FD289C">
        <w:rPr>
          <w:sz w:val="24"/>
          <w:szCs w:val="24"/>
          <w:lang w:val="en-US"/>
        </w:rPr>
        <w:t xml:space="preserve">-extract-plugin </w:t>
      </w:r>
      <w:proofErr w:type="spellStart"/>
      <w:r w:rsidRPr="00FD289C">
        <w:rPr>
          <w:sz w:val="24"/>
          <w:szCs w:val="24"/>
          <w:lang w:val="en-US"/>
        </w:rPr>
        <w:t>css</w:t>
      </w:r>
      <w:proofErr w:type="spellEnd"/>
      <w:r w:rsidRPr="00FD289C">
        <w:rPr>
          <w:sz w:val="24"/>
          <w:szCs w:val="24"/>
          <w:lang w:val="en-US"/>
        </w:rPr>
        <w:t>-loader -D</w:t>
      </w:r>
    </w:p>
    <w:p w14:paraId="1BE8CEBC" w14:textId="77777777" w:rsidR="00FD289C" w:rsidRPr="00FD289C" w:rsidRDefault="00FD289C" w:rsidP="00FD289C">
      <w:pPr>
        <w:numPr>
          <w:ilvl w:val="0"/>
          <w:numId w:val="15"/>
        </w:num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 xml:space="preserve">Eliminamos la </w:t>
      </w:r>
      <w:proofErr w:type="spellStart"/>
      <w:r w:rsidRPr="00FD289C">
        <w:rPr>
          <w:sz w:val="24"/>
          <w:szCs w:val="24"/>
        </w:rPr>
        <w:t>conexion</w:t>
      </w:r>
      <w:proofErr w:type="spellEnd"/>
      <w:r w:rsidRPr="00FD289C">
        <w:rPr>
          <w:sz w:val="24"/>
          <w:szCs w:val="24"/>
        </w:rPr>
        <w:t xml:space="preserve"> al </w:t>
      </w:r>
      <w:proofErr w:type="spellStart"/>
      <w:r w:rsidRPr="00FD289C">
        <w:rPr>
          <w:sz w:val="24"/>
          <w:szCs w:val="24"/>
        </w:rPr>
        <w:t>css</w:t>
      </w:r>
      <w:proofErr w:type="spellEnd"/>
      <w:r w:rsidRPr="00FD289C">
        <w:rPr>
          <w:sz w:val="24"/>
          <w:szCs w:val="24"/>
        </w:rPr>
        <w:t xml:space="preserve"> que </w:t>
      </w:r>
      <w:proofErr w:type="spellStart"/>
      <w:r w:rsidRPr="00FD289C">
        <w:rPr>
          <w:sz w:val="24"/>
          <w:szCs w:val="24"/>
        </w:rPr>
        <w:t>esta</w:t>
      </w:r>
      <w:proofErr w:type="spellEnd"/>
      <w:r w:rsidRPr="00FD289C">
        <w:rPr>
          <w:sz w:val="24"/>
          <w:szCs w:val="24"/>
        </w:rPr>
        <w:t xml:space="preserve"> en nuestro </w:t>
      </w:r>
      <w:proofErr w:type="spellStart"/>
      <w:r w:rsidRPr="00FD289C">
        <w:rPr>
          <w:sz w:val="24"/>
          <w:szCs w:val="24"/>
        </w:rPr>
        <w:t>html</w:t>
      </w:r>
      <w:proofErr w:type="spellEnd"/>
      <w:r w:rsidRPr="00FD289C">
        <w:rPr>
          <w:sz w:val="24"/>
          <w:szCs w:val="24"/>
        </w:rPr>
        <w:t xml:space="preserve"> porque </w:t>
      </w:r>
      <w:proofErr w:type="spellStart"/>
      <w:r w:rsidRPr="00FD289C">
        <w:rPr>
          <w:sz w:val="24"/>
          <w:szCs w:val="24"/>
        </w:rPr>
        <w:t>webpack</w:t>
      </w:r>
      <w:proofErr w:type="spellEnd"/>
      <w:r w:rsidRPr="00FD289C">
        <w:rPr>
          <w:sz w:val="24"/>
          <w:szCs w:val="24"/>
        </w:rPr>
        <w:t xml:space="preserve"> la generara automáticamente al compilarse</w:t>
      </w:r>
    </w:p>
    <w:p w14:paraId="4D4FBBFE" w14:textId="77777777" w:rsidR="00FD289C" w:rsidRPr="00FD289C" w:rsidRDefault="00FD289C" w:rsidP="00FD289C">
      <w:pPr>
        <w:numPr>
          <w:ilvl w:val="0"/>
          <w:numId w:val="15"/>
        </w:num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 xml:space="preserve">En nuestro </w:t>
      </w:r>
      <w:proofErr w:type="spellStart"/>
      <w:r w:rsidRPr="00FD289C">
        <w:rPr>
          <w:sz w:val="24"/>
          <w:szCs w:val="24"/>
        </w:rPr>
        <w:t>codigo</w:t>
      </w:r>
      <w:proofErr w:type="spellEnd"/>
      <w:r w:rsidRPr="00FD289C">
        <w:rPr>
          <w:sz w:val="24"/>
          <w:szCs w:val="24"/>
        </w:rPr>
        <w:t xml:space="preserve"> en </w:t>
      </w:r>
      <w:proofErr w:type="spellStart"/>
      <w:r w:rsidRPr="00FD289C">
        <w:rPr>
          <w:sz w:val="24"/>
          <w:szCs w:val="24"/>
        </w:rPr>
        <w:t>src</w:t>
      </w:r>
      <w:proofErr w:type="spellEnd"/>
      <w:r w:rsidRPr="00FD289C">
        <w:rPr>
          <w:sz w:val="24"/>
          <w:szCs w:val="24"/>
        </w:rPr>
        <w:t>/index.js importamos nuestros estilos</w:t>
      </w:r>
    </w:p>
    <w:p w14:paraId="06EBD3DF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FD289C">
        <w:rPr>
          <w:sz w:val="24"/>
          <w:szCs w:val="24"/>
          <w:lang w:val="en-US"/>
        </w:rPr>
        <w:t>import Template from './templates/Template.js';</w:t>
      </w:r>
    </w:p>
    <w:p w14:paraId="202BC843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FD289C">
        <w:rPr>
          <w:sz w:val="24"/>
          <w:szCs w:val="24"/>
          <w:lang w:val="en-US"/>
        </w:rPr>
        <w:t>import './styles/main.css';</w:t>
      </w:r>
    </w:p>
    <w:p w14:paraId="4AAE794C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</w:p>
    <w:p w14:paraId="227032FA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FD289C">
        <w:rPr>
          <w:sz w:val="24"/>
          <w:szCs w:val="24"/>
          <w:lang w:val="en-US"/>
        </w:rPr>
        <w:t xml:space="preserve">(async </w:t>
      </w:r>
      <w:r w:rsidRPr="00FD289C">
        <w:rPr>
          <w:b/>
          <w:bCs/>
          <w:sz w:val="24"/>
          <w:szCs w:val="24"/>
          <w:lang w:val="en-US"/>
        </w:rPr>
        <w:t>function</w:t>
      </w:r>
      <w:r w:rsidRPr="00FD289C">
        <w:rPr>
          <w:sz w:val="24"/>
          <w:szCs w:val="24"/>
          <w:lang w:val="en-US"/>
        </w:rPr>
        <w:t xml:space="preserve"> </w:t>
      </w:r>
      <w:proofErr w:type="gramStart"/>
      <w:r w:rsidRPr="00FD289C">
        <w:rPr>
          <w:b/>
          <w:bCs/>
          <w:sz w:val="24"/>
          <w:szCs w:val="24"/>
          <w:lang w:val="en-US"/>
        </w:rPr>
        <w:t>App</w:t>
      </w:r>
      <w:r w:rsidRPr="00FD289C">
        <w:rPr>
          <w:sz w:val="24"/>
          <w:szCs w:val="24"/>
          <w:lang w:val="en-US"/>
        </w:rPr>
        <w:t>(</w:t>
      </w:r>
      <w:proofErr w:type="gramEnd"/>
      <w:r w:rsidRPr="00FD289C">
        <w:rPr>
          <w:sz w:val="24"/>
          <w:szCs w:val="24"/>
          <w:lang w:val="en-US"/>
        </w:rPr>
        <w:t>) {</w:t>
      </w:r>
    </w:p>
    <w:p w14:paraId="4560568B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FD289C">
        <w:rPr>
          <w:sz w:val="24"/>
          <w:szCs w:val="24"/>
          <w:lang w:val="en-US"/>
        </w:rPr>
        <w:t xml:space="preserve">  const main = null || </w:t>
      </w:r>
      <w:proofErr w:type="spellStart"/>
      <w:proofErr w:type="gramStart"/>
      <w:r w:rsidRPr="00FD289C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FD289C">
        <w:rPr>
          <w:sz w:val="24"/>
          <w:szCs w:val="24"/>
          <w:lang w:val="en-US"/>
        </w:rPr>
        <w:t>('main');</w:t>
      </w:r>
    </w:p>
    <w:p w14:paraId="1BE4F567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D289C">
        <w:rPr>
          <w:sz w:val="24"/>
          <w:szCs w:val="24"/>
        </w:rPr>
        <w:t>main.innerHTML</w:t>
      </w:r>
      <w:proofErr w:type="spellEnd"/>
      <w:proofErr w:type="gramEnd"/>
      <w:r w:rsidRPr="00FD289C">
        <w:rPr>
          <w:sz w:val="24"/>
          <w:szCs w:val="24"/>
        </w:rPr>
        <w:t xml:space="preserve"> = </w:t>
      </w:r>
      <w:proofErr w:type="spellStart"/>
      <w:r w:rsidRPr="00FD289C">
        <w:rPr>
          <w:sz w:val="24"/>
          <w:szCs w:val="24"/>
        </w:rPr>
        <w:t>await</w:t>
      </w:r>
      <w:proofErr w:type="spellEnd"/>
      <w:r w:rsidRPr="00FD289C">
        <w:rPr>
          <w:sz w:val="24"/>
          <w:szCs w:val="24"/>
        </w:rPr>
        <w:t xml:space="preserve"> </w:t>
      </w:r>
      <w:proofErr w:type="spellStart"/>
      <w:r w:rsidRPr="00FD289C">
        <w:rPr>
          <w:sz w:val="24"/>
          <w:szCs w:val="24"/>
        </w:rPr>
        <w:t>Template</w:t>
      </w:r>
      <w:proofErr w:type="spellEnd"/>
      <w:r w:rsidRPr="00FD289C">
        <w:rPr>
          <w:sz w:val="24"/>
          <w:szCs w:val="24"/>
        </w:rPr>
        <w:t>();</w:t>
      </w:r>
    </w:p>
    <w:p w14:paraId="39A74144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>})();</w:t>
      </w:r>
    </w:p>
    <w:p w14:paraId="607FA72A" w14:textId="77777777" w:rsidR="00FD289C" w:rsidRPr="00FD289C" w:rsidRDefault="00FD289C" w:rsidP="00FD289C">
      <w:pPr>
        <w:numPr>
          <w:ilvl w:val="0"/>
          <w:numId w:val="16"/>
        </w:num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 xml:space="preserve">Vamos a añadir la configuración a </w:t>
      </w:r>
      <w:proofErr w:type="spellStart"/>
      <w:r w:rsidRPr="00FD289C">
        <w:rPr>
          <w:sz w:val="24"/>
          <w:szCs w:val="24"/>
        </w:rPr>
        <w:t>webpack</w:t>
      </w:r>
      <w:proofErr w:type="spellEnd"/>
      <w:r w:rsidRPr="00FD289C">
        <w:rPr>
          <w:sz w:val="24"/>
          <w:szCs w:val="24"/>
        </w:rPr>
        <w:t xml:space="preserve"> para que pueda identificar los elementos que acabamos de agregar.</w:t>
      </w:r>
    </w:p>
    <w:p w14:paraId="1C3CF1D1" w14:textId="77777777" w:rsidR="00FD289C" w:rsidRPr="00FD289C" w:rsidRDefault="00FD289C" w:rsidP="00FD289C">
      <w:p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>Importamos la dependencia</w:t>
      </w:r>
    </w:p>
    <w:p w14:paraId="6915A68E" w14:textId="7A0EFE41" w:rsidR="00FD289C" w:rsidRPr="00834148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proofErr w:type="spellStart"/>
      <w:r w:rsidRPr="00834148">
        <w:rPr>
          <w:sz w:val="24"/>
          <w:szCs w:val="24"/>
        </w:rPr>
        <w:t>const</w:t>
      </w:r>
      <w:proofErr w:type="spellEnd"/>
      <w:r w:rsidRPr="00834148">
        <w:rPr>
          <w:sz w:val="24"/>
          <w:szCs w:val="24"/>
        </w:rPr>
        <w:t xml:space="preserve"> </w:t>
      </w:r>
      <w:proofErr w:type="spellStart"/>
      <w:r w:rsidRPr="00834148">
        <w:rPr>
          <w:sz w:val="24"/>
          <w:szCs w:val="24"/>
        </w:rPr>
        <w:t>MiniCssExtracPlugin</w:t>
      </w:r>
      <w:proofErr w:type="spellEnd"/>
      <w:r w:rsidRPr="00834148">
        <w:rPr>
          <w:sz w:val="24"/>
          <w:szCs w:val="24"/>
        </w:rPr>
        <w:t xml:space="preserve"> = </w:t>
      </w:r>
      <w:proofErr w:type="spellStart"/>
      <w:r w:rsidRPr="00834148">
        <w:rPr>
          <w:sz w:val="24"/>
          <w:szCs w:val="24"/>
        </w:rPr>
        <w:t>require</w:t>
      </w:r>
      <w:proofErr w:type="spellEnd"/>
      <w:r w:rsidRPr="00834148">
        <w:rPr>
          <w:sz w:val="24"/>
          <w:szCs w:val="24"/>
        </w:rPr>
        <w:t>('</w:t>
      </w:r>
      <w:proofErr w:type="spellStart"/>
      <w:r w:rsidRPr="00834148">
        <w:rPr>
          <w:sz w:val="24"/>
          <w:szCs w:val="24"/>
        </w:rPr>
        <w:t>mini-css-extract-plugin</w:t>
      </w:r>
      <w:proofErr w:type="spellEnd"/>
      <w:r w:rsidRPr="00834148">
        <w:rPr>
          <w:sz w:val="24"/>
          <w:szCs w:val="24"/>
        </w:rPr>
        <w:t>');</w:t>
      </w:r>
    </w:p>
    <w:p w14:paraId="7EA3884C" w14:textId="77777777" w:rsidR="00FD289C" w:rsidRPr="00FD289C" w:rsidRDefault="00FD289C" w:rsidP="00FD289C">
      <w:pPr>
        <w:numPr>
          <w:ilvl w:val="0"/>
          <w:numId w:val="17"/>
        </w:num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 xml:space="preserve">Agregamos el </w:t>
      </w:r>
      <w:proofErr w:type="spellStart"/>
      <w:r w:rsidRPr="00FD289C">
        <w:rPr>
          <w:sz w:val="24"/>
          <w:szCs w:val="24"/>
        </w:rPr>
        <w:t>loader</w:t>
      </w:r>
      <w:proofErr w:type="spellEnd"/>
      <w:r w:rsidRPr="00FD289C">
        <w:rPr>
          <w:sz w:val="24"/>
          <w:szCs w:val="24"/>
        </w:rPr>
        <w:t xml:space="preserve"> a nuestras reglas</w:t>
      </w:r>
    </w:p>
    <w:p w14:paraId="62B0CF55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>{</w:t>
      </w:r>
    </w:p>
    <w:p w14:paraId="340ED64F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test: /\.</w:t>
      </w:r>
      <w:proofErr w:type="spellStart"/>
      <w:r w:rsidRPr="00FD289C">
        <w:rPr>
          <w:sz w:val="24"/>
          <w:szCs w:val="24"/>
        </w:rPr>
        <w:t>css</w:t>
      </w:r>
      <w:proofErr w:type="spellEnd"/>
      <w:r w:rsidRPr="00FD289C">
        <w:rPr>
          <w:sz w:val="24"/>
          <w:szCs w:val="24"/>
        </w:rPr>
        <w:t>$/i, //</w:t>
      </w:r>
      <w:proofErr w:type="spellStart"/>
      <w:r w:rsidRPr="00FD289C">
        <w:rPr>
          <w:sz w:val="24"/>
          <w:szCs w:val="24"/>
        </w:rPr>
        <w:t>expresion</w:t>
      </w:r>
      <w:proofErr w:type="spellEnd"/>
      <w:r w:rsidRPr="00FD289C">
        <w:rPr>
          <w:sz w:val="24"/>
          <w:szCs w:val="24"/>
        </w:rPr>
        <w:t xml:space="preserve"> regular</w:t>
      </w:r>
    </w:p>
    <w:p w14:paraId="384053CA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//cual es elemento que vamos a </w:t>
      </w:r>
      <w:proofErr w:type="spellStart"/>
      <w:r w:rsidRPr="00FD289C">
        <w:rPr>
          <w:sz w:val="24"/>
          <w:szCs w:val="24"/>
        </w:rPr>
        <w:t>tenr</w:t>
      </w:r>
      <w:proofErr w:type="spellEnd"/>
    </w:p>
    <w:p w14:paraId="16DB43FA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  //Nosotros podemos usar el use con un objeto o un arreglo </w:t>
      </w:r>
      <w:proofErr w:type="spellStart"/>
      <w:r w:rsidRPr="00FD289C">
        <w:rPr>
          <w:sz w:val="24"/>
          <w:szCs w:val="24"/>
        </w:rPr>
        <w:t>segun</w:t>
      </w:r>
      <w:proofErr w:type="spellEnd"/>
      <w:r w:rsidRPr="00FD289C">
        <w:rPr>
          <w:sz w:val="24"/>
          <w:szCs w:val="24"/>
        </w:rPr>
        <w:t xml:space="preserve"> la </w:t>
      </w:r>
      <w:proofErr w:type="spellStart"/>
      <w:r w:rsidRPr="00FD289C">
        <w:rPr>
          <w:sz w:val="24"/>
          <w:szCs w:val="24"/>
        </w:rPr>
        <w:t>configuracion</w:t>
      </w:r>
      <w:proofErr w:type="spellEnd"/>
      <w:r w:rsidRPr="00FD289C">
        <w:rPr>
          <w:sz w:val="24"/>
          <w:szCs w:val="24"/>
        </w:rPr>
        <w:t xml:space="preserve"> </w:t>
      </w:r>
    </w:p>
    <w:p w14:paraId="74CB8E41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    // del plugin</w:t>
      </w:r>
    </w:p>
    <w:p w14:paraId="401D5BE8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</w:t>
      </w:r>
      <w:proofErr w:type="gramStart"/>
      <w:r w:rsidRPr="00FD289C">
        <w:rPr>
          <w:sz w:val="24"/>
          <w:szCs w:val="24"/>
        </w:rPr>
        <w:t>use:[</w:t>
      </w:r>
      <w:proofErr w:type="spellStart"/>
      <w:proofErr w:type="gramEnd"/>
      <w:r w:rsidRPr="00FD289C">
        <w:rPr>
          <w:sz w:val="24"/>
          <w:szCs w:val="24"/>
        </w:rPr>
        <w:t>MiniCssExtracPlugin.loader</w:t>
      </w:r>
      <w:proofErr w:type="spellEnd"/>
      <w:r w:rsidRPr="00FD289C">
        <w:rPr>
          <w:sz w:val="24"/>
          <w:szCs w:val="24"/>
        </w:rPr>
        <w:t>, '</w:t>
      </w:r>
      <w:proofErr w:type="spellStart"/>
      <w:r w:rsidRPr="00FD289C">
        <w:rPr>
          <w:sz w:val="24"/>
          <w:szCs w:val="24"/>
        </w:rPr>
        <w:t>css-loader</w:t>
      </w:r>
      <w:proofErr w:type="spellEnd"/>
      <w:r w:rsidRPr="00FD289C">
        <w:rPr>
          <w:sz w:val="24"/>
          <w:szCs w:val="24"/>
        </w:rPr>
        <w:t xml:space="preserve">'], </w:t>
      </w:r>
    </w:p>
    <w:p w14:paraId="415BBCB5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</w:p>
    <w:p w14:paraId="77633508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}</w:t>
      </w:r>
    </w:p>
    <w:p w14:paraId="33F66679" w14:textId="77777777" w:rsidR="00FD289C" w:rsidRPr="00FD289C" w:rsidRDefault="00FD289C" w:rsidP="00FD289C">
      <w:pPr>
        <w:numPr>
          <w:ilvl w:val="0"/>
          <w:numId w:val="18"/>
        </w:num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 xml:space="preserve">Creamos en los </w:t>
      </w:r>
      <w:proofErr w:type="spellStart"/>
      <w:r w:rsidRPr="00FD289C">
        <w:rPr>
          <w:sz w:val="24"/>
          <w:szCs w:val="24"/>
        </w:rPr>
        <w:t>plugins</w:t>
      </w:r>
      <w:proofErr w:type="spellEnd"/>
      <w:r w:rsidRPr="00FD289C">
        <w:rPr>
          <w:sz w:val="24"/>
          <w:szCs w:val="24"/>
        </w:rPr>
        <w:t xml:space="preserve"> una instancia de </w:t>
      </w:r>
      <w:proofErr w:type="gramStart"/>
      <w:r w:rsidRPr="00FD289C">
        <w:rPr>
          <w:sz w:val="24"/>
          <w:szCs w:val="24"/>
        </w:rPr>
        <w:t>nuestro dependencia</w:t>
      </w:r>
      <w:proofErr w:type="gramEnd"/>
      <w:r w:rsidRPr="00FD289C">
        <w:rPr>
          <w:sz w:val="24"/>
          <w:szCs w:val="24"/>
        </w:rPr>
        <w:t xml:space="preserve"> que importamos</w:t>
      </w:r>
    </w:p>
    <w:p w14:paraId="0EC5FF76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proofErr w:type="spellStart"/>
      <w:r w:rsidRPr="00FD289C">
        <w:rPr>
          <w:sz w:val="24"/>
          <w:szCs w:val="24"/>
        </w:rPr>
        <w:lastRenderedPageBreak/>
        <w:t>plugins</w:t>
      </w:r>
      <w:proofErr w:type="spellEnd"/>
      <w:r w:rsidRPr="00FD289C">
        <w:rPr>
          <w:sz w:val="24"/>
          <w:szCs w:val="24"/>
        </w:rPr>
        <w:t>: [</w:t>
      </w:r>
    </w:p>
    <w:p w14:paraId="5CE5FAA0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//hacemos una instancia de lo que definimos en el inicio del archivo</w:t>
      </w:r>
    </w:p>
    <w:p w14:paraId="7DCCC521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// le </w:t>
      </w:r>
      <w:proofErr w:type="spellStart"/>
      <w:r w:rsidRPr="00FD289C">
        <w:rPr>
          <w:sz w:val="24"/>
          <w:szCs w:val="24"/>
        </w:rPr>
        <w:t>anadimos</w:t>
      </w:r>
      <w:proofErr w:type="spellEnd"/>
      <w:r w:rsidRPr="00FD289C">
        <w:rPr>
          <w:sz w:val="24"/>
          <w:szCs w:val="24"/>
        </w:rPr>
        <w:t xml:space="preserve"> por </w:t>
      </w:r>
      <w:proofErr w:type="spellStart"/>
      <w:r w:rsidRPr="00FD289C">
        <w:rPr>
          <w:sz w:val="24"/>
          <w:szCs w:val="24"/>
        </w:rPr>
        <w:t>parametro</w:t>
      </w:r>
      <w:proofErr w:type="spellEnd"/>
      <w:r w:rsidRPr="00FD289C">
        <w:rPr>
          <w:sz w:val="24"/>
          <w:szCs w:val="24"/>
        </w:rPr>
        <w:t xml:space="preserve"> un objeto donde vamos a tener las </w:t>
      </w:r>
    </w:p>
    <w:p w14:paraId="33B3909B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  //configuraciones que le vamos </w:t>
      </w:r>
      <w:proofErr w:type="spellStart"/>
      <w:r w:rsidRPr="00FD289C">
        <w:rPr>
          <w:sz w:val="24"/>
          <w:szCs w:val="24"/>
        </w:rPr>
        <w:t>anadir</w:t>
      </w:r>
      <w:proofErr w:type="spellEnd"/>
      <w:r w:rsidRPr="00FD289C">
        <w:rPr>
          <w:sz w:val="24"/>
          <w:szCs w:val="24"/>
        </w:rPr>
        <w:t xml:space="preserve"> a nuestro plugin</w:t>
      </w:r>
    </w:p>
    <w:p w14:paraId="0ABF497A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</w:t>
      </w:r>
      <w:r w:rsidRPr="00FD289C">
        <w:rPr>
          <w:b/>
          <w:bCs/>
          <w:sz w:val="24"/>
          <w:szCs w:val="24"/>
        </w:rPr>
        <w:t>new</w:t>
      </w:r>
      <w:r w:rsidRPr="00FD289C">
        <w:rPr>
          <w:sz w:val="24"/>
          <w:szCs w:val="24"/>
        </w:rPr>
        <w:t xml:space="preserve"> </w:t>
      </w:r>
      <w:proofErr w:type="spellStart"/>
      <w:proofErr w:type="gramStart"/>
      <w:r w:rsidRPr="00FD289C">
        <w:rPr>
          <w:sz w:val="24"/>
          <w:szCs w:val="24"/>
        </w:rPr>
        <w:t>HtmlWebpackPlugin</w:t>
      </w:r>
      <w:proofErr w:type="spellEnd"/>
      <w:r w:rsidRPr="00FD289C">
        <w:rPr>
          <w:sz w:val="24"/>
          <w:szCs w:val="24"/>
        </w:rPr>
        <w:t>(</w:t>
      </w:r>
      <w:proofErr w:type="gramEnd"/>
      <w:r w:rsidRPr="00FD289C">
        <w:rPr>
          <w:sz w:val="24"/>
          <w:szCs w:val="24"/>
        </w:rPr>
        <w:t>{</w:t>
      </w:r>
    </w:p>
    <w:p w14:paraId="67728584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</w:p>
    <w:p w14:paraId="2F78FBA3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//inyecta el </w:t>
      </w:r>
      <w:proofErr w:type="spellStart"/>
      <w:r w:rsidRPr="00FD289C">
        <w:rPr>
          <w:sz w:val="24"/>
          <w:szCs w:val="24"/>
        </w:rPr>
        <w:t>bundle</w:t>
      </w:r>
      <w:proofErr w:type="spellEnd"/>
      <w:r w:rsidRPr="00FD289C">
        <w:rPr>
          <w:sz w:val="24"/>
          <w:szCs w:val="24"/>
        </w:rPr>
        <w:t xml:space="preserve"> al </w:t>
      </w:r>
      <w:proofErr w:type="spellStart"/>
      <w:r w:rsidRPr="00FD289C">
        <w:rPr>
          <w:sz w:val="24"/>
          <w:szCs w:val="24"/>
        </w:rPr>
        <w:t>template</w:t>
      </w:r>
      <w:proofErr w:type="spellEnd"/>
      <w:r w:rsidRPr="00FD289C">
        <w:rPr>
          <w:sz w:val="24"/>
          <w:szCs w:val="24"/>
        </w:rPr>
        <w:t xml:space="preserve"> </w:t>
      </w:r>
      <w:proofErr w:type="spellStart"/>
      <w:r w:rsidRPr="00FD289C">
        <w:rPr>
          <w:sz w:val="24"/>
          <w:szCs w:val="24"/>
        </w:rPr>
        <w:t>html</w:t>
      </w:r>
      <w:proofErr w:type="spellEnd"/>
    </w:p>
    <w:p w14:paraId="4F5A5828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</w:t>
      </w:r>
      <w:proofErr w:type="spellStart"/>
      <w:r w:rsidRPr="00FD289C">
        <w:rPr>
          <w:sz w:val="24"/>
          <w:szCs w:val="24"/>
        </w:rPr>
        <w:t>inject</w:t>
      </w:r>
      <w:proofErr w:type="spellEnd"/>
      <w:r w:rsidRPr="00FD289C">
        <w:rPr>
          <w:sz w:val="24"/>
          <w:szCs w:val="24"/>
        </w:rPr>
        <w:t xml:space="preserve">: </w:t>
      </w:r>
      <w:r w:rsidRPr="00FD289C">
        <w:rPr>
          <w:b/>
          <w:bCs/>
          <w:sz w:val="24"/>
          <w:szCs w:val="24"/>
        </w:rPr>
        <w:t>true</w:t>
      </w:r>
      <w:r w:rsidRPr="00FD289C">
        <w:rPr>
          <w:sz w:val="24"/>
          <w:szCs w:val="24"/>
        </w:rPr>
        <w:t>,</w:t>
      </w:r>
    </w:p>
    <w:p w14:paraId="57F4DC5C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//la ruta al </w:t>
      </w:r>
      <w:proofErr w:type="spellStart"/>
      <w:r w:rsidRPr="00FD289C">
        <w:rPr>
          <w:sz w:val="24"/>
          <w:szCs w:val="24"/>
        </w:rPr>
        <w:t>template</w:t>
      </w:r>
      <w:proofErr w:type="spellEnd"/>
      <w:r w:rsidRPr="00FD289C">
        <w:rPr>
          <w:sz w:val="24"/>
          <w:szCs w:val="24"/>
        </w:rPr>
        <w:t xml:space="preserve"> </w:t>
      </w:r>
      <w:proofErr w:type="spellStart"/>
      <w:r w:rsidRPr="00FD289C">
        <w:rPr>
          <w:sz w:val="24"/>
          <w:szCs w:val="24"/>
        </w:rPr>
        <w:t>html</w:t>
      </w:r>
      <w:proofErr w:type="spellEnd"/>
    </w:p>
    <w:p w14:paraId="67B6897D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FD289C">
        <w:rPr>
          <w:sz w:val="24"/>
          <w:szCs w:val="24"/>
        </w:rPr>
        <w:t xml:space="preserve">      </w:t>
      </w:r>
      <w:r w:rsidRPr="00FD289C">
        <w:rPr>
          <w:sz w:val="24"/>
          <w:szCs w:val="24"/>
          <w:lang w:val="en-US"/>
        </w:rPr>
        <w:t>template: './public/index.html',</w:t>
      </w:r>
    </w:p>
    <w:p w14:paraId="60C578F8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  <w:lang w:val="en-US"/>
        </w:rPr>
        <w:t xml:space="preserve">      </w:t>
      </w:r>
      <w:r w:rsidRPr="00FD289C">
        <w:rPr>
          <w:sz w:val="24"/>
          <w:szCs w:val="24"/>
        </w:rPr>
        <w:t>//nombre final del archivo</w:t>
      </w:r>
    </w:p>
    <w:p w14:paraId="12BEA5E7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</w:t>
      </w:r>
      <w:proofErr w:type="spellStart"/>
      <w:r w:rsidRPr="00FD289C">
        <w:rPr>
          <w:sz w:val="24"/>
          <w:szCs w:val="24"/>
        </w:rPr>
        <w:t>filename</w:t>
      </w:r>
      <w:proofErr w:type="spellEnd"/>
      <w:r w:rsidRPr="00FD289C">
        <w:rPr>
          <w:sz w:val="24"/>
          <w:szCs w:val="24"/>
        </w:rPr>
        <w:t xml:space="preserve">: './index.html' </w:t>
      </w:r>
    </w:p>
    <w:p w14:paraId="36EF404C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</w:p>
    <w:p w14:paraId="138271FD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FD289C">
        <w:rPr>
          <w:sz w:val="24"/>
          <w:szCs w:val="24"/>
        </w:rPr>
        <w:t xml:space="preserve">    </w:t>
      </w:r>
      <w:r w:rsidRPr="00FD289C">
        <w:rPr>
          <w:sz w:val="24"/>
          <w:szCs w:val="24"/>
          <w:lang w:val="en-US"/>
        </w:rPr>
        <w:t>}),</w:t>
      </w:r>
    </w:p>
    <w:p w14:paraId="0E5BAA3D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FD289C">
        <w:rPr>
          <w:sz w:val="24"/>
          <w:szCs w:val="24"/>
          <w:lang w:val="en-US"/>
        </w:rPr>
        <w:t xml:space="preserve">    </w:t>
      </w:r>
      <w:r w:rsidRPr="00FD289C">
        <w:rPr>
          <w:b/>
          <w:bCs/>
          <w:sz w:val="24"/>
          <w:szCs w:val="24"/>
          <w:lang w:val="en-US"/>
        </w:rPr>
        <w:t>new</w:t>
      </w:r>
      <w:r w:rsidRPr="00FD289C">
        <w:rPr>
          <w:sz w:val="24"/>
          <w:szCs w:val="24"/>
          <w:lang w:val="en-US"/>
        </w:rPr>
        <w:t xml:space="preserve"> MiniCssExtracPlugin(),</w:t>
      </w:r>
    </w:p>
    <w:p w14:paraId="6D9EA9E5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FD289C">
        <w:rPr>
          <w:sz w:val="24"/>
          <w:szCs w:val="24"/>
          <w:lang w:val="en-US"/>
        </w:rPr>
        <w:t xml:space="preserve">  ]</w:t>
      </w:r>
    </w:p>
    <w:p w14:paraId="2C3CFB0D" w14:textId="77777777" w:rsidR="00FD289C" w:rsidRPr="00FD289C" w:rsidRDefault="00FD289C" w:rsidP="00FD289C">
      <w:pPr>
        <w:shd w:val="clear" w:color="auto" w:fill="FFFFFF" w:themeFill="background1"/>
        <w:rPr>
          <w:b/>
          <w:bCs/>
          <w:sz w:val="24"/>
          <w:szCs w:val="24"/>
          <w:lang w:val="en-US"/>
        </w:rPr>
      </w:pPr>
      <w:r w:rsidRPr="00FD289C">
        <w:rPr>
          <w:b/>
          <w:bCs/>
          <w:sz w:val="24"/>
          <w:szCs w:val="24"/>
          <w:lang w:val="en-US"/>
        </w:rPr>
        <w:t>Para stylus</w:t>
      </w:r>
    </w:p>
    <w:p w14:paraId="3A77E9E1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proofErr w:type="spellStart"/>
      <w:r w:rsidRPr="00FD289C">
        <w:rPr>
          <w:sz w:val="24"/>
          <w:szCs w:val="24"/>
          <w:lang w:val="en-US"/>
        </w:rPr>
        <w:t>npm</w:t>
      </w:r>
      <w:proofErr w:type="spellEnd"/>
      <w:r w:rsidRPr="00FD289C">
        <w:rPr>
          <w:sz w:val="24"/>
          <w:szCs w:val="24"/>
          <w:lang w:val="en-US"/>
        </w:rPr>
        <w:t xml:space="preserve"> install stylus stylus-loader -D</w:t>
      </w:r>
    </w:p>
    <w:p w14:paraId="25543382" w14:textId="77777777" w:rsidR="00FD289C" w:rsidRPr="00FD289C" w:rsidRDefault="00FD289C" w:rsidP="00FD289C">
      <w:pPr>
        <w:shd w:val="clear" w:color="auto" w:fill="FFFFFF" w:themeFill="background1"/>
        <w:rPr>
          <w:sz w:val="24"/>
          <w:szCs w:val="24"/>
          <w:lang w:val="en-US"/>
        </w:rPr>
      </w:pPr>
    </w:p>
    <w:p w14:paraId="2A48C2BE" w14:textId="77777777" w:rsidR="00FD289C" w:rsidRPr="00FD289C" w:rsidRDefault="00FD289C" w:rsidP="00FD289C">
      <w:pPr>
        <w:shd w:val="clear" w:color="auto" w:fill="FFFFFF" w:themeFill="background1"/>
        <w:rPr>
          <w:sz w:val="24"/>
          <w:szCs w:val="24"/>
        </w:rPr>
      </w:pPr>
      <w:r w:rsidRPr="00FD289C">
        <w:rPr>
          <w:sz w:val="24"/>
          <w:szCs w:val="24"/>
        </w:rPr>
        <w:t xml:space="preserve">Añadimos el </w:t>
      </w:r>
      <w:proofErr w:type="spellStart"/>
      <w:r w:rsidRPr="00FD289C">
        <w:rPr>
          <w:sz w:val="24"/>
          <w:szCs w:val="24"/>
        </w:rPr>
        <w:t>loader</w:t>
      </w:r>
      <w:proofErr w:type="spellEnd"/>
      <w:r w:rsidRPr="00FD289C">
        <w:rPr>
          <w:sz w:val="24"/>
          <w:szCs w:val="24"/>
        </w:rPr>
        <w:t xml:space="preserve"> al arreglo de </w:t>
      </w:r>
      <w:proofErr w:type="spellStart"/>
      <w:r w:rsidRPr="00FD289C">
        <w:rPr>
          <w:sz w:val="24"/>
          <w:szCs w:val="24"/>
        </w:rPr>
        <w:t>loaders</w:t>
      </w:r>
      <w:proofErr w:type="spellEnd"/>
      <w:r w:rsidRPr="00FD289C">
        <w:rPr>
          <w:sz w:val="24"/>
          <w:szCs w:val="24"/>
        </w:rPr>
        <w:t xml:space="preserve"> y modificamos un poco la </w:t>
      </w:r>
      <w:proofErr w:type="spellStart"/>
      <w:r w:rsidRPr="00FD289C">
        <w:rPr>
          <w:sz w:val="24"/>
          <w:szCs w:val="24"/>
        </w:rPr>
        <w:t>expresion</w:t>
      </w:r>
      <w:proofErr w:type="spellEnd"/>
      <w:r w:rsidRPr="00FD289C">
        <w:rPr>
          <w:sz w:val="24"/>
          <w:szCs w:val="24"/>
        </w:rPr>
        <w:t xml:space="preserve"> regular</w:t>
      </w:r>
    </w:p>
    <w:p w14:paraId="4463B58F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FD289C">
        <w:rPr>
          <w:sz w:val="24"/>
          <w:szCs w:val="24"/>
          <w:lang w:val="en-US"/>
        </w:rPr>
        <w:t>{</w:t>
      </w:r>
    </w:p>
    <w:p w14:paraId="4039142D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FD289C">
        <w:rPr>
          <w:sz w:val="24"/>
          <w:szCs w:val="24"/>
          <w:lang w:val="en-US"/>
        </w:rPr>
        <w:t xml:space="preserve">        test: /\.</w:t>
      </w:r>
      <w:proofErr w:type="spellStart"/>
      <w:r w:rsidRPr="00FD289C">
        <w:rPr>
          <w:sz w:val="24"/>
          <w:szCs w:val="24"/>
          <w:lang w:val="en-US"/>
        </w:rPr>
        <w:t>css</w:t>
      </w:r>
      <w:proofErr w:type="spellEnd"/>
      <w:r w:rsidRPr="00FD289C">
        <w:rPr>
          <w:sz w:val="24"/>
          <w:szCs w:val="24"/>
          <w:lang w:val="en-US"/>
        </w:rPr>
        <w:t>|.</w:t>
      </w:r>
      <w:proofErr w:type="spellStart"/>
      <w:r w:rsidRPr="00FD289C">
        <w:rPr>
          <w:sz w:val="24"/>
          <w:szCs w:val="24"/>
          <w:lang w:val="en-US"/>
        </w:rPr>
        <w:t>styl</w:t>
      </w:r>
      <w:proofErr w:type="spellEnd"/>
      <w:r w:rsidRPr="00FD289C">
        <w:rPr>
          <w:sz w:val="24"/>
          <w:szCs w:val="24"/>
          <w:lang w:val="en-US"/>
        </w:rPr>
        <w:t>$/</w:t>
      </w:r>
      <w:proofErr w:type="spellStart"/>
      <w:r w:rsidRPr="00FD289C">
        <w:rPr>
          <w:sz w:val="24"/>
          <w:szCs w:val="24"/>
          <w:lang w:val="en-US"/>
        </w:rPr>
        <w:t>i</w:t>
      </w:r>
      <w:proofErr w:type="spellEnd"/>
      <w:r w:rsidRPr="00FD289C">
        <w:rPr>
          <w:sz w:val="24"/>
          <w:szCs w:val="24"/>
          <w:lang w:val="en-US"/>
        </w:rPr>
        <w:t>,</w:t>
      </w:r>
    </w:p>
    <w:p w14:paraId="68C7EB65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FD289C">
        <w:rPr>
          <w:sz w:val="24"/>
          <w:szCs w:val="24"/>
          <w:lang w:val="en-US"/>
        </w:rPr>
        <w:t xml:space="preserve">        use: [</w:t>
      </w:r>
      <w:proofErr w:type="spellStart"/>
      <w:r w:rsidRPr="00FD289C">
        <w:rPr>
          <w:sz w:val="24"/>
          <w:szCs w:val="24"/>
          <w:lang w:val="en-US"/>
        </w:rPr>
        <w:t>MiniCssExtractPlugin.loader</w:t>
      </w:r>
      <w:proofErr w:type="spellEnd"/>
      <w:r w:rsidRPr="00FD289C">
        <w:rPr>
          <w:sz w:val="24"/>
          <w:szCs w:val="24"/>
          <w:lang w:val="en-US"/>
        </w:rPr>
        <w:t>,</w:t>
      </w:r>
    </w:p>
    <w:p w14:paraId="589E74DB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  <w:lang w:val="en-US"/>
        </w:rPr>
        <w:t xml:space="preserve">            </w:t>
      </w:r>
      <w:r w:rsidRPr="00FD289C">
        <w:rPr>
          <w:sz w:val="24"/>
          <w:szCs w:val="24"/>
        </w:rPr>
        <w:t>"</w:t>
      </w:r>
      <w:proofErr w:type="spellStart"/>
      <w:r w:rsidRPr="00FD289C">
        <w:rPr>
          <w:sz w:val="24"/>
          <w:szCs w:val="24"/>
        </w:rPr>
        <w:t>css-loader</w:t>
      </w:r>
      <w:proofErr w:type="spellEnd"/>
      <w:r w:rsidRPr="00FD289C">
        <w:rPr>
          <w:sz w:val="24"/>
          <w:szCs w:val="24"/>
        </w:rPr>
        <w:t>",</w:t>
      </w:r>
    </w:p>
    <w:p w14:paraId="51F5D65D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      "</w:t>
      </w:r>
      <w:proofErr w:type="spellStart"/>
      <w:r w:rsidRPr="00FD289C">
        <w:rPr>
          <w:sz w:val="24"/>
          <w:szCs w:val="24"/>
        </w:rPr>
        <w:t>stylus-loader</w:t>
      </w:r>
      <w:proofErr w:type="spellEnd"/>
      <w:r w:rsidRPr="00FD289C">
        <w:rPr>
          <w:sz w:val="24"/>
          <w:szCs w:val="24"/>
        </w:rPr>
        <w:t>"]</w:t>
      </w:r>
    </w:p>
    <w:p w14:paraId="5F2DA1B3" w14:textId="77777777" w:rsidR="00FD289C" w:rsidRPr="00FD289C" w:rsidRDefault="00FD289C" w:rsidP="00FD289C">
      <w:pPr>
        <w:shd w:val="clear" w:color="auto" w:fill="3B3838" w:themeFill="background2" w:themeFillShade="40"/>
        <w:rPr>
          <w:sz w:val="24"/>
          <w:szCs w:val="24"/>
        </w:rPr>
      </w:pPr>
      <w:r w:rsidRPr="00FD289C">
        <w:rPr>
          <w:sz w:val="24"/>
          <w:szCs w:val="24"/>
        </w:rPr>
        <w:t xml:space="preserve">      },</w:t>
      </w:r>
    </w:p>
    <w:p w14:paraId="74DD28D8" w14:textId="6A59697A" w:rsidR="00602F53" w:rsidRDefault="00602F53" w:rsidP="00FD289C">
      <w:pPr>
        <w:shd w:val="clear" w:color="auto" w:fill="FFFFFF" w:themeFill="background1"/>
        <w:rPr>
          <w:sz w:val="24"/>
          <w:szCs w:val="24"/>
        </w:rPr>
      </w:pPr>
    </w:p>
    <w:p w14:paraId="50B06B86" w14:textId="634CD06F" w:rsidR="00834148" w:rsidRPr="00834148" w:rsidRDefault="00834148" w:rsidP="00834148">
      <w:pPr>
        <w:shd w:val="clear" w:color="auto" w:fill="FFFFFF" w:themeFill="background1"/>
        <w:jc w:val="center"/>
        <w:rPr>
          <w:b/>
          <w:bCs/>
          <w:sz w:val="24"/>
          <w:szCs w:val="24"/>
        </w:rPr>
      </w:pPr>
      <w:r w:rsidRPr="00834148">
        <w:rPr>
          <w:rFonts w:ascii="Segoe UI Emoji" w:hAnsi="Segoe UI Emoji" w:cs="Segoe UI Emoji"/>
          <w:b/>
          <w:bCs/>
          <w:sz w:val="24"/>
          <w:szCs w:val="24"/>
        </w:rPr>
        <w:lastRenderedPageBreak/>
        <w:t>🗂</w:t>
      </w:r>
      <w:r w:rsidRPr="00834148">
        <w:rPr>
          <w:b/>
          <w:bCs/>
          <w:sz w:val="24"/>
          <w:szCs w:val="24"/>
        </w:rPr>
        <w:t xml:space="preserve">️ Copia de archivos con </w:t>
      </w:r>
      <w:proofErr w:type="spellStart"/>
      <w:r w:rsidRPr="00834148">
        <w:rPr>
          <w:b/>
          <w:bCs/>
          <w:sz w:val="24"/>
          <w:szCs w:val="24"/>
        </w:rPr>
        <w:t>Webpack</w:t>
      </w:r>
      <w:proofErr w:type="spellEnd"/>
    </w:p>
    <w:p w14:paraId="1B19C607" w14:textId="77777777" w:rsidR="00834148" w:rsidRPr="00834148" w:rsidRDefault="00834148" w:rsidP="00834148">
      <w:pPr>
        <w:numPr>
          <w:ilvl w:val="0"/>
          <w:numId w:val="19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>Si tienes la necesidad de mover un archivo o directorio a tu proyecto final podemos usar un plugin llamado “</w:t>
      </w:r>
      <w:proofErr w:type="spellStart"/>
      <w:r w:rsidRPr="00834148">
        <w:rPr>
          <w:b/>
          <w:bCs/>
          <w:sz w:val="24"/>
          <w:szCs w:val="24"/>
        </w:rPr>
        <w:t>copy</w:t>
      </w:r>
      <w:proofErr w:type="spellEnd"/>
      <w:r w:rsidRPr="00834148">
        <w:rPr>
          <w:b/>
          <w:bCs/>
          <w:sz w:val="24"/>
          <w:szCs w:val="24"/>
        </w:rPr>
        <w:t>-</w:t>
      </w:r>
      <w:proofErr w:type="spellStart"/>
      <w:r w:rsidRPr="00834148">
        <w:rPr>
          <w:b/>
          <w:bCs/>
          <w:sz w:val="24"/>
          <w:szCs w:val="24"/>
        </w:rPr>
        <w:t>webpack</w:t>
      </w:r>
      <w:proofErr w:type="spellEnd"/>
      <w:r w:rsidRPr="00834148">
        <w:rPr>
          <w:b/>
          <w:bCs/>
          <w:sz w:val="24"/>
          <w:szCs w:val="24"/>
        </w:rPr>
        <w:t>-plugin</w:t>
      </w:r>
      <w:r w:rsidRPr="00834148">
        <w:rPr>
          <w:sz w:val="24"/>
          <w:szCs w:val="24"/>
        </w:rPr>
        <w:t>”</w:t>
      </w:r>
    </w:p>
    <w:p w14:paraId="058BBE3D" w14:textId="628BF1C8" w:rsidR="00834148" w:rsidRPr="00834148" w:rsidRDefault="00834148" w:rsidP="00834148">
      <w:pPr>
        <w:numPr>
          <w:ilvl w:val="0"/>
          <w:numId w:val="19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 xml:space="preserve">Para instalarlo debemos ejecutar el comando para </w:t>
      </w:r>
      <w:proofErr w:type="spellStart"/>
      <w:r w:rsidRPr="00834148">
        <w:rPr>
          <w:sz w:val="24"/>
          <w:szCs w:val="24"/>
        </w:rPr>
        <w:t>npm</w:t>
      </w:r>
      <w:proofErr w:type="spellEnd"/>
    </w:p>
    <w:p w14:paraId="5D0DD2E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proofErr w:type="spellStart"/>
      <w:r w:rsidRPr="00834148">
        <w:rPr>
          <w:sz w:val="24"/>
          <w:szCs w:val="24"/>
          <w:lang w:val="en-US"/>
        </w:rPr>
        <w:t>npm</w:t>
      </w:r>
      <w:proofErr w:type="spellEnd"/>
      <w:r w:rsidRPr="00834148">
        <w:rPr>
          <w:sz w:val="24"/>
          <w:szCs w:val="24"/>
          <w:lang w:val="en-US"/>
        </w:rPr>
        <w:t xml:space="preserve"> </w:t>
      </w:r>
      <w:proofErr w:type="spellStart"/>
      <w:r w:rsidRPr="00834148">
        <w:rPr>
          <w:sz w:val="24"/>
          <w:szCs w:val="24"/>
          <w:lang w:val="en-US"/>
        </w:rPr>
        <w:t>i</w:t>
      </w:r>
      <w:proofErr w:type="spellEnd"/>
      <w:r w:rsidRPr="00834148">
        <w:rPr>
          <w:sz w:val="24"/>
          <w:szCs w:val="24"/>
          <w:lang w:val="en-US"/>
        </w:rPr>
        <w:t xml:space="preserve"> </w:t>
      </w:r>
      <w:r w:rsidRPr="00834148">
        <w:rPr>
          <w:b/>
          <w:bCs/>
          <w:sz w:val="24"/>
          <w:szCs w:val="24"/>
          <w:lang w:val="en-US"/>
        </w:rPr>
        <w:t>copy</w:t>
      </w:r>
      <w:r w:rsidRPr="00834148">
        <w:rPr>
          <w:sz w:val="24"/>
          <w:szCs w:val="24"/>
          <w:lang w:val="en-US"/>
        </w:rPr>
        <w:t>-webpack-</w:t>
      </w:r>
      <w:r w:rsidRPr="00834148">
        <w:rPr>
          <w:b/>
          <w:bCs/>
          <w:sz w:val="24"/>
          <w:szCs w:val="24"/>
          <w:lang w:val="en-US"/>
        </w:rPr>
        <w:t>plugin</w:t>
      </w:r>
      <w:r w:rsidRPr="00834148">
        <w:rPr>
          <w:sz w:val="24"/>
          <w:szCs w:val="24"/>
          <w:lang w:val="en-US"/>
        </w:rPr>
        <w:t xml:space="preserve"> -D</w:t>
      </w:r>
    </w:p>
    <w:p w14:paraId="76521AEF" w14:textId="77777777" w:rsidR="00834148" w:rsidRPr="00834148" w:rsidRDefault="00834148" w:rsidP="00834148">
      <w:pPr>
        <w:numPr>
          <w:ilvl w:val="0"/>
          <w:numId w:val="20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>Para poder comenzar a usarlo debemos agregar estas configuraciones a webpack.config.js</w:t>
      </w:r>
    </w:p>
    <w:p w14:paraId="46E047BF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>...</w:t>
      </w:r>
    </w:p>
    <w:p w14:paraId="252D4D38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const </w:t>
      </w:r>
      <w:proofErr w:type="spellStart"/>
      <w:r w:rsidRPr="00834148">
        <w:rPr>
          <w:sz w:val="24"/>
          <w:szCs w:val="24"/>
          <w:lang w:val="en-US"/>
        </w:rPr>
        <w:t>CopyPlugin</w:t>
      </w:r>
      <w:proofErr w:type="spellEnd"/>
      <w:r w:rsidRPr="00834148">
        <w:rPr>
          <w:sz w:val="24"/>
          <w:szCs w:val="24"/>
          <w:lang w:val="en-US"/>
        </w:rPr>
        <w:t xml:space="preserve"> = require('copy-webpack-plugin');</w:t>
      </w:r>
    </w:p>
    <w:p w14:paraId="55F82739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</w:p>
    <w:p w14:paraId="2C05934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proofErr w:type="spellStart"/>
      <w:proofErr w:type="gramStart"/>
      <w:r w:rsidRPr="00834148">
        <w:rPr>
          <w:sz w:val="24"/>
          <w:szCs w:val="24"/>
          <w:lang w:val="en-US"/>
        </w:rPr>
        <w:t>module.exports</w:t>
      </w:r>
      <w:proofErr w:type="spellEnd"/>
      <w:proofErr w:type="gramEnd"/>
      <w:r w:rsidRPr="00834148">
        <w:rPr>
          <w:sz w:val="24"/>
          <w:szCs w:val="24"/>
          <w:lang w:val="en-US"/>
        </w:rPr>
        <w:t xml:space="preserve"> = {</w:t>
      </w:r>
    </w:p>
    <w:p w14:paraId="6CF07910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ab/>
        <w:t>...</w:t>
      </w:r>
    </w:p>
    <w:p w14:paraId="60614C54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plugins: [</w:t>
      </w:r>
    </w:p>
    <w:p w14:paraId="0FBA138D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</w:t>
      </w:r>
      <w:r w:rsidRPr="00834148">
        <w:rPr>
          <w:b/>
          <w:bCs/>
          <w:sz w:val="24"/>
          <w:szCs w:val="24"/>
          <w:lang w:val="en-US"/>
        </w:rPr>
        <w:t>new</w:t>
      </w:r>
      <w:r w:rsidRPr="0083414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34148">
        <w:rPr>
          <w:sz w:val="24"/>
          <w:szCs w:val="24"/>
          <w:lang w:val="en-US"/>
        </w:rPr>
        <w:t>CopyPlugin</w:t>
      </w:r>
      <w:proofErr w:type="spellEnd"/>
      <w:r w:rsidRPr="00834148">
        <w:rPr>
          <w:sz w:val="24"/>
          <w:szCs w:val="24"/>
          <w:lang w:val="en-US"/>
        </w:rPr>
        <w:t>(</w:t>
      </w:r>
      <w:proofErr w:type="gramEnd"/>
      <w:r w:rsidRPr="00834148">
        <w:rPr>
          <w:sz w:val="24"/>
          <w:szCs w:val="24"/>
          <w:lang w:val="en-US"/>
        </w:rPr>
        <w:t>{</w:t>
      </w:r>
    </w:p>
    <w:p w14:paraId="708CC450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  patterns: [</w:t>
      </w:r>
    </w:p>
    <w:p w14:paraId="635424D3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    {</w:t>
      </w:r>
    </w:p>
    <w:p w14:paraId="2E15A4E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      </w:t>
      </w:r>
      <w:r w:rsidRPr="00834148">
        <w:rPr>
          <w:b/>
          <w:bCs/>
          <w:sz w:val="24"/>
          <w:szCs w:val="24"/>
          <w:lang w:val="en-US"/>
        </w:rPr>
        <w:t>from</w:t>
      </w:r>
      <w:r w:rsidRPr="00834148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834148">
        <w:rPr>
          <w:sz w:val="24"/>
          <w:szCs w:val="24"/>
          <w:lang w:val="en-US"/>
        </w:rPr>
        <w:t>path.resolve</w:t>
      </w:r>
      <w:proofErr w:type="spellEnd"/>
      <w:proofErr w:type="gramEnd"/>
      <w:r w:rsidRPr="00834148">
        <w:rPr>
          <w:sz w:val="24"/>
          <w:szCs w:val="24"/>
          <w:lang w:val="en-US"/>
        </w:rPr>
        <w:t>(__</w:t>
      </w:r>
      <w:proofErr w:type="spellStart"/>
      <w:r w:rsidRPr="00834148">
        <w:rPr>
          <w:sz w:val="24"/>
          <w:szCs w:val="24"/>
          <w:lang w:val="en-US"/>
        </w:rPr>
        <w:t>dirname</w:t>
      </w:r>
      <w:proofErr w:type="spellEnd"/>
      <w:r w:rsidRPr="00834148">
        <w:rPr>
          <w:sz w:val="24"/>
          <w:szCs w:val="24"/>
          <w:lang w:val="en-US"/>
        </w:rPr>
        <w:t>, "</w:t>
      </w:r>
      <w:proofErr w:type="spellStart"/>
      <w:r w:rsidRPr="00834148">
        <w:rPr>
          <w:sz w:val="24"/>
          <w:szCs w:val="24"/>
          <w:lang w:val="en-US"/>
        </w:rPr>
        <w:t>src</w:t>
      </w:r>
      <w:proofErr w:type="spellEnd"/>
      <w:r w:rsidRPr="00834148">
        <w:rPr>
          <w:sz w:val="24"/>
          <w:szCs w:val="24"/>
          <w:lang w:val="en-US"/>
        </w:rPr>
        <w:t>", "assets/images"),</w:t>
      </w:r>
    </w:p>
    <w:p w14:paraId="0F64A54A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  <w:lang w:val="en-US"/>
        </w:rPr>
        <w:t xml:space="preserve">          </w:t>
      </w:r>
      <w:proofErr w:type="spellStart"/>
      <w:r w:rsidRPr="00834148">
        <w:rPr>
          <w:sz w:val="24"/>
          <w:szCs w:val="24"/>
        </w:rPr>
        <w:t>to</w:t>
      </w:r>
      <w:proofErr w:type="spellEnd"/>
      <w:r w:rsidRPr="00834148">
        <w:rPr>
          <w:sz w:val="24"/>
          <w:szCs w:val="24"/>
        </w:rPr>
        <w:t>: "</w:t>
      </w:r>
      <w:proofErr w:type="spellStart"/>
      <w:r w:rsidRPr="00834148">
        <w:rPr>
          <w:sz w:val="24"/>
          <w:szCs w:val="24"/>
        </w:rPr>
        <w:t>assets</w:t>
      </w:r>
      <w:proofErr w:type="spellEnd"/>
      <w:r w:rsidRPr="00834148">
        <w:rPr>
          <w:sz w:val="24"/>
          <w:szCs w:val="24"/>
        </w:rPr>
        <w:t>/</w:t>
      </w:r>
      <w:proofErr w:type="spellStart"/>
      <w:r w:rsidRPr="00834148">
        <w:rPr>
          <w:sz w:val="24"/>
          <w:szCs w:val="24"/>
        </w:rPr>
        <w:t>images</w:t>
      </w:r>
      <w:proofErr w:type="spellEnd"/>
      <w:r w:rsidRPr="00834148">
        <w:rPr>
          <w:sz w:val="24"/>
          <w:szCs w:val="24"/>
        </w:rPr>
        <w:t>"</w:t>
      </w:r>
    </w:p>
    <w:p w14:paraId="2325BA29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    }</w:t>
      </w:r>
    </w:p>
    <w:p w14:paraId="79638C29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  ]</w:t>
      </w:r>
    </w:p>
    <w:p w14:paraId="7B04F5D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}),</w:t>
      </w:r>
    </w:p>
    <w:p w14:paraId="0858C13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]</w:t>
      </w:r>
    </w:p>
    <w:p w14:paraId="4FF9B2D9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>}</w:t>
      </w:r>
    </w:p>
    <w:p w14:paraId="394F146F" w14:textId="77777777" w:rsidR="00834148" w:rsidRPr="00834148" w:rsidRDefault="00834148" w:rsidP="00834148">
      <w:pPr>
        <w:numPr>
          <w:ilvl w:val="0"/>
          <w:numId w:val="21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 xml:space="preserve">Es importante las propiedades </w:t>
      </w:r>
      <w:proofErr w:type="spellStart"/>
      <w:r w:rsidRPr="00834148">
        <w:rPr>
          <w:sz w:val="24"/>
          <w:szCs w:val="24"/>
        </w:rPr>
        <w:t>from</w:t>
      </w:r>
      <w:proofErr w:type="spellEnd"/>
      <w:r w:rsidRPr="00834148">
        <w:rPr>
          <w:sz w:val="24"/>
          <w:szCs w:val="24"/>
        </w:rPr>
        <w:t xml:space="preserve"> y </w:t>
      </w:r>
      <w:proofErr w:type="spellStart"/>
      <w:r w:rsidRPr="00834148">
        <w:rPr>
          <w:sz w:val="24"/>
          <w:szCs w:val="24"/>
        </w:rPr>
        <w:t>to</w:t>
      </w:r>
      <w:proofErr w:type="spellEnd"/>
    </w:p>
    <w:p w14:paraId="29CFCBDB" w14:textId="77777777" w:rsidR="00834148" w:rsidRPr="00834148" w:rsidRDefault="00834148" w:rsidP="00834148">
      <w:pPr>
        <w:numPr>
          <w:ilvl w:val="1"/>
          <w:numId w:val="21"/>
        </w:numPr>
        <w:shd w:val="clear" w:color="auto" w:fill="FFFFFF" w:themeFill="background1"/>
        <w:rPr>
          <w:sz w:val="24"/>
          <w:szCs w:val="24"/>
        </w:rPr>
      </w:pPr>
      <w:proofErr w:type="spellStart"/>
      <w:r w:rsidRPr="00834148">
        <w:rPr>
          <w:b/>
          <w:bCs/>
          <w:sz w:val="24"/>
          <w:szCs w:val="24"/>
        </w:rPr>
        <w:t>From</w:t>
      </w:r>
      <w:proofErr w:type="spellEnd"/>
      <w:r w:rsidRPr="00834148">
        <w:rPr>
          <w:sz w:val="24"/>
          <w:szCs w:val="24"/>
        </w:rPr>
        <w:t> </w:t>
      </w:r>
      <w:r w:rsidRPr="00834148">
        <w:rPr>
          <w:rFonts w:ascii="Cambria Math" w:hAnsi="Cambria Math" w:cs="Cambria Math"/>
          <w:sz w:val="24"/>
          <w:szCs w:val="24"/>
        </w:rPr>
        <w:t>⇒</w:t>
      </w:r>
      <w:r w:rsidRPr="00834148">
        <w:rPr>
          <w:sz w:val="24"/>
          <w:szCs w:val="24"/>
        </w:rPr>
        <w:t xml:space="preserve"> que recurso (archivo o directorio) deseamos copiar al directorio final</w:t>
      </w:r>
    </w:p>
    <w:p w14:paraId="23CC48C2" w14:textId="6C9C3B3A" w:rsidR="00834148" w:rsidRDefault="00834148" w:rsidP="00834148">
      <w:pPr>
        <w:numPr>
          <w:ilvl w:val="1"/>
          <w:numId w:val="21"/>
        </w:numPr>
        <w:shd w:val="clear" w:color="auto" w:fill="FFFFFF" w:themeFill="background1"/>
        <w:rPr>
          <w:sz w:val="24"/>
          <w:szCs w:val="24"/>
        </w:rPr>
      </w:pPr>
      <w:proofErr w:type="spellStart"/>
      <w:r w:rsidRPr="00834148">
        <w:rPr>
          <w:b/>
          <w:bCs/>
          <w:sz w:val="24"/>
          <w:szCs w:val="24"/>
        </w:rPr>
        <w:t>To</w:t>
      </w:r>
      <w:proofErr w:type="spellEnd"/>
      <w:r w:rsidRPr="00834148">
        <w:rPr>
          <w:sz w:val="24"/>
          <w:szCs w:val="24"/>
        </w:rPr>
        <w:t> </w:t>
      </w:r>
      <w:r w:rsidRPr="00834148">
        <w:rPr>
          <w:rFonts w:ascii="Cambria Math" w:hAnsi="Cambria Math" w:cs="Cambria Math"/>
          <w:sz w:val="24"/>
          <w:szCs w:val="24"/>
        </w:rPr>
        <w:t>⇒</w:t>
      </w:r>
      <w:r w:rsidRPr="00834148">
        <w:rPr>
          <w:sz w:val="24"/>
          <w:szCs w:val="24"/>
        </w:rPr>
        <w:t xml:space="preserve"> en que ruta dentro de la carpeta final terminara los recursos</w:t>
      </w:r>
    </w:p>
    <w:p w14:paraId="40991B67" w14:textId="77777777" w:rsidR="00834148" w:rsidRPr="00834148" w:rsidRDefault="00834148" w:rsidP="00834148">
      <w:pPr>
        <w:shd w:val="clear" w:color="auto" w:fill="FFFFFF" w:themeFill="background1"/>
        <w:ind w:left="1440"/>
        <w:rPr>
          <w:sz w:val="24"/>
          <w:szCs w:val="24"/>
        </w:rPr>
      </w:pPr>
    </w:p>
    <w:p w14:paraId="712E544E" w14:textId="77777777" w:rsidR="00834148" w:rsidRPr="00834148" w:rsidRDefault="00834148" w:rsidP="00834148">
      <w:pPr>
        <w:shd w:val="clear" w:color="auto" w:fill="FFFFFF" w:themeFill="background1"/>
        <w:jc w:val="center"/>
        <w:rPr>
          <w:b/>
          <w:bCs/>
          <w:sz w:val="24"/>
          <w:szCs w:val="24"/>
        </w:rPr>
      </w:pPr>
      <w:r w:rsidRPr="00834148">
        <w:rPr>
          <w:rFonts w:ascii="Segoe UI Emoji" w:hAnsi="Segoe UI Emoji" w:cs="Segoe UI Emoji"/>
          <w:b/>
          <w:bCs/>
          <w:sz w:val="24"/>
          <w:szCs w:val="24"/>
        </w:rPr>
        <w:lastRenderedPageBreak/>
        <w:t>🎴</w:t>
      </w:r>
      <w:r w:rsidRPr="00834148">
        <w:rPr>
          <w:b/>
          <w:bCs/>
          <w:sz w:val="24"/>
          <w:szCs w:val="24"/>
        </w:rPr>
        <w:t xml:space="preserve"> </w:t>
      </w:r>
      <w:proofErr w:type="spellStart"/>
      <w:r w:rsidRPr="00834148">
        <w:rPr>
          <w:b/>
          <w:bCs/>
          <w:sz w:val="24"/>
          <w:szCs w:val="24"/>
        </w:rPr>
        <w:t>Loaders</w:t>
      </w:r>
      <w:proofErr w:type="spellEnd"/>
      <w:r w:rsidRPr="00834148">
        <w:rPr>
          <w:b/>
          <w:bCs/>
          <w:sz w:val="24"/>
          <w:szCs w:val="24"/>
        </w:rPr>
        <w:t xml:space="preserve"> de imágenes</w:t>
      </w:r>
    </w:p>
    <w:p w14:paraId="575329D9" w14:textId="77777777" w:rsidR="00834148" w:rsidRPr="00834148" w:rsidRDefault="00834148" w:rsidP="00834148">
      <w:pPr>
        <w:numPr>
          <w:ilvl w:val="0"/>
          <w:numId w:val="22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 xml:space="preserve">Puedes usar una forma de importar las imágenes haciendo un </w:t>
      </w:r>
      <w:proofErr w:type="spellStart"/>
      <w:r w:rsidRPr="00834148">
        <w:rPr>
          <w:sz w:val="24"/>
          <w:szCs w:val="24"/>
        </w:rPr>
        <w:t>import</w:t>
      </w:r>
      <w:proofErr w:type="spellEnd"/>
      <w:r w:rsidRPr="00834148">
        <w:rPr>
          <w:sz w:val="24"/>
          <w:szCs w:val="24"/>
        </w:rPr>
        <w:t xml:space="preserve"> de las mismas y generando una variable</w:t>
      </w:r>
    </w:p>
    <w:p w14:paraId="2C793D01" w14:textId="77777777" w:rsidR="00834148" w:rsidRPr="00834148" w:rsidRDefault="00834148" w:rsidP="00834148">
      <w:pPr>
        <w:numPr>
          <w:ilvl w:val="0"/>
          <w:numId w:val="22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 xml:space="preserve">No es necesario instalar ninguna dependencia, </w:t>
      </w:r>
      <w:proofErr w:type="spellStart"/>
      <w:r w:rsidRPr="00834148">
        <w:rPr>
          <w:sz w:val="24"/>
          <w:szCs w:val="24"/>
        </w:rPr>
        <w:t>webpack</w:t>
      </w:r>
      <w:proofErr w:type="spellEnd"/>
      <w:r w:rsidRPr="00834148">
        <w:rPr>
          <w:sz w:val="24"/>
          <w:szCs w:val="24"/>
        </w:rPr>
        <w:t xml:space="preserve"> ya lo tiene incluido debemos agregar la siguiente configuración</w:t>
      </w:r>
    </w:p>
    <w:p w14:paraId="42261AA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proofErr w:type="spellStart"/>
      <w:proofErr w:type="gramStart"/>
      <w:r w:rsidRPr="00834148">
        <w:rPr>
          <w:sz w:val="24"/>
          <w:szCs w:val="24"/>
          <w:lang w:val="en-US"/>
        </w:rPr>
        <w:t>module.exports</w:t>
      </w:r>
      <w:proofErr w:type="spellEnd"/>
      <w:proofErr w:type="gramEnd"/>
      <w:r w:rsidRPr="00834148">
        <w:rPr>
          <w:sz w:val="24"/>
          <w:szCs w:val="24"/>
          <w:lang w:val="en-US"/>
        </w:rPr>
        <w:t xml:space="preserve"> = {</w:t>
      </w:r>
    </w:p>
    <w:p w14:paraId="4AD9DAA7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ab/>
        <w:t>...</w:t>
      </w:r>
    </w:p>
    <w:p w14:paraId="22A60BEA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module: {</w:t>
      </w:r>
    </w:p>
    <w:p w14:paraId="5723E247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rules: [</w:t>
      </w:r>
    </w:p>
    <w:p w14:paraId="16ACA892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  {</w:t>
      </w:r>
    </w:p>
    <w:p w14:paraId="78CB964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    test: /\.</w:t>
      </w:r>
      <w:proofErr w:type="spellStart"/>
      <w:r w:rsidRPr="00834148">
        <w:rPr>
          <w:sz w:val="24"/>
          <w:szCs w:val="24"/>
          <w:lang w:val="en-US"/>
        </w:rPr>
        <w:t>png</w:t>
      </w:r>
      <w:proofErr w:type="spellEnd"/>
      <w:r w:rsidRPr="00834148">
        <w:rPr>
          <w:sz w:val="24"/>
          <w:szCs w:val="24"/>
          <w:lang w:val="en-US"/>
        </w:rPr>
        <w:t>/,</w:t>
      </w:r>
    </w:p>
    <w:p w14:paraId="3551B05C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  <w:lang w:val="en-US"/>
        </w:rPr>
        <w:t xml:space="preserve">        </w:t>
      </w:r>
      <w:proofErr w:type="spellStart"/>
      <w:r w:rsidRPr="00834148">
        <w:rPr>
          <w:sz w:val="24"/>
          <w:szCs w:val="24"/>
        </w:rPr>
        <w:t>type</w:t>
      </w:r>
      <w:proofErr w:type="spellEnd"/>
      <w:r w:rsidRPr="00834148">
        <w:rPr>
          <w:sz w:val="24"/>
          <w:szCs w:val="24"/>
        </w:rPr>
        <w:t>: "</w:t>
      </w:r>
      <w:proofErr w:type="spellStart"/>
      <w:r w:rsidRPr="00834148">
        <w:rPr>
          <w:sz w:val="24"/>
          <w:szCs w:val="24"/>
        </w:rPr>
        <w:t>asset</w:t>
      </w:r>
      <w:proofErr w:type="spellEnd"/>
      <w:r w:rsidRPr="00834148">
        <w:rPr>
          <w:sz w:val="24"/>
          <w:szCs w:val="24"/>
        </w:rPr>
        <w:t>/</w:t>
      </w:r>
      <w:proofErr w:type="spellStart"/>
      <w:r w:rsidRPr="00834148">
        <w:rPr>
          <w:sz w:val="24"/>
          <w:szCs w:val="24"/>
        </w:rPr>
        <w:t>resource</w:t>
      </w:r>
      <w:proofErr w:type="spellEnd"/>
      <w:r w:rsidRPr="00834148">
        <w:rPr>
          <w:sz w:val="24"/>
          <w:szCs w:val="24"/>
        </w:rPr>
        <w:t>"</w:t>
      </w:r>
    </w:p>
    <w:p w14:paraId="19E78FA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  }</w:t>
      </w:r>
    </w:p>
    <w:p w14:paraId="637F4938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]</w:t>
      </w:r>
    </w:p>
    <w:p w14:paraId="2528C8B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},</w:t>
      </w:r>
    </w:p>
    <w:p w14:paraId="28A96A2D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>}</w:t>
      </w:r>
    </w:p>
    <w:p w14:paraId="065B1BB0" w14:textId="77777777" w:rsidR="00834148" w:rsidRPr="00834148" w:rsidRDefault="00834148" w:rsidP="00834148">
      <w:pPr>
        <w:numPr>
          <w:ilvl w:val="0"/>
          <w:numId w:val="23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>Para empezar a usar esta configuración debemos importar la imagen de la siguiente forma</w:t>
      </w:r>
    </w:p>
    <w:p w14:paraId="7041F285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b/>
          <w:bCs/>
          <w:sz w:val="24"/>
          <w:szCs w:val="24"/>
          <w:lang w:val="en-US"/>
        </w:rPr>
        <w:t>import</w:t>
      </w:r>
      <w:r w:rsidRPr="00834148">
        <w:rPr>
          <w:sz w:val="24"/>
          <w:szCs w:val="24"/>
          <w:lang w:val="en-US"/>
        </w:rPr>
        <w:t xml:space="preserve"> </w:t>
      </w:r>
      <w:proofErr w:type="spellStart"/>
      <w:r w:rsidRPr="00834148">
        <w:rPr>
          <w:sz w:val="24"/>
          <w:szCs w:val="24"/>
          <w:lang w:val="en-US"/>
        </w:rPr>
        <w:t>github</w:t>
      </w:r>
      <w:proofErr w:type="spellEnd"/>
      <w:r w:rsidRPr="00834148">
        <w:rPr>
          <w:sz w:val="24"/>
          <w:szCs w:val="24"/>
          <w:lang w:val="en-US"/>
        </w:rPr>
        <w:t xml:space="preserve"> </w:t>
      </w:r>
      <w:r w:rsidRPr="00834148">
        <w:rPr>
          <w:b/>
          <w:bCs/>
          <w:sz w:val="24"/>
          <w:szCs w:val="24"/>
          <w:lang w:val="en-US"/>
        </w:rPr>
        <w:t>from</w:t>
      </w:r>
      <w:r w:rsidRPr="00834148">
        <w:rPr>
          <w:sz w:val="24"/>
          <w:szCs w:val="24"/>
          <w:lang w:val="en-US"/>
        </w:rPr>
        <w:t xml:space="preserve"> '../assets/images/github.png';</w:t>
      </w:r>
    </w:p>
    <w:p w14:paraId="2D01D260" w14:textId="77777777" w:rsidR="00834148" w:rsidRPr="00834148" w:rsidRDefault="00834148" w:rsidP="00834148">
      <w:pPr>
        <w:numPr>
          <w:ilvl w:val="0"/>
          <w:numId w:val="24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>Para incluirlo en el HTML debes hacer lo siguiente</w:t>
      </w:r>
    </w:p>
    <w:p w14:paraId="39F082A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// Ejemplo en </w:t>
      </w:r>
      <w:proofErr w:type="spellStart"/>
      <w:r w:rsidRPr="00834148">
        <w:rPr>
          <w:sz w:val="24"/>
          <w:szCs w:val="24"/>
        </w:rPr>
        <w:t>Vanilla</w:t>
      </w:r>
      <w:proofErr w:type="spellEnd"/>
      <w:r w:rsidRPr="00834148">
        <w:rPr>
          <w:sz w:val="24"/>
          <w:szCs w:val="24"/>
        </w:rPr>
        <w:t xml:space="preserve"> JS</w:t>
      </w:r>
    </w:p>
    <w:p w14:paraId="5AD1B322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proofErr w:type="spellStart"/>
      <w:r w:rsidRPr="00834148">
        <w:rPr>
          <w:b/>
          <w:bCs/>
          <w:sz w:val="24"/>
          <w:szCs w:val="24"/>
        </w:rPr>
        <w:t>const</w:t>
      </w:r>
      <w:proofErr w:type="spellEnd"/>
      <w:r w:rsidRPr="00834148">
        <w:rPr>
          <w:sz w:val="24"/>
          <w:szCs w:val="24"/>
        </w:rPr>
        <w:t xml:space="preserve"> imagen = `&lt;</w:t>
      </w:r>
      <w:proofErr w:type="spellStart"/>
      <w:r w:rsidRPr="00834148">
        <w:rPr>
          <w:sz w:val="24"/>
          <w:szCs w:val="24"/>
        </w:rPr>
        <w:t>img</w:t>
      </w:r>
      <w:proofErr w:type="spellEnd"/>
      <w:r w:rsidRPr="00834148">
        <w:rPr>
          <w:sz w:val="24"/>
          <w:szCs w:val="24"/>
        </w:rPr>
        <w:t xml:space="preserve"> </w:t>
      </w:r>
      <w:proofErr w:type="spellStart"/>
      <w:r w:rsidRPr="00834148">
        <w:rPr>
          <w:sz w:val="24"/>
          <w:szCs w:val="24"/>
        </w:rPr>
        <w:t>src</w:t>
      </w:r>
      <w:proofErr w:type="spellEnd"/>
      <w:r w:rsidRPr="00834148">
        <w:rPr>
          <w:sz w:val="24"/>
          <w:szCs w:val="24"/>
        </w:rPr>
        <w:t>=`${</w:t>
      </w:r>
      <w:proofErr w:type="spellStart"/>
      <w:r w:rsidRPr="00834148">
        <w:rPr>
          <w:sz w:val="24"/>
          <w:szCs w:val="24"/>
        </w:rPr>
        <w:t>github</w:t>
      </w:r>
      <w:proofErr w:type="spellEnd"/>
      <w:r w:rsidRPr="00834148">
        <w:rPr>
          <w:sz w:val="24"/>
          <w:szCs w:val="24"/>
        </w:rPr>
        <w:t>}` /&gt;`;</w:t>
      </w:r>
    </w:p>
    <w:p w14:paraId="39D21776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// Ejemplo en </w:t>
      </w:r>
      <w:proofErr w:type="spellStart"/>
      <w:r w:rsidRPr="00834148">
        <w:rPr>
          <w:sz w:val="24"/>
          <w:szCs w:val="24"/>
        </w:rPr>
        <w:t>React</w:t>
      </w:r>
      <w:proofErr w:type="spellEnd"/>
    </w:p>
    <w:p w14:paraId="4BDAEA39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>&lt;</w:t>
      </w:r>
      <w:proofErr w:type="spellStart"/>
      <w:r w:rsidRPr="00834148">
        <w:rPr>
          <w:sz w:val="24"/>
          <w:szCs w:val="24"/>
        </w:rPr>
        <w:t>img</w:t>
      </w:r>
      <w:proofErr w:type="spellEnd"/>
      <w:r w:rsidRPr="00834148">
        <w:rPr>
          <w:sz w:val="24"/>
          <w:szCs w:val="24"/>
        </w:rPr>
        <w:t xml:space="preserve"> </w:t>
      </w:r>
      <w:proofErr w:type="spellStart"/>
      <w:r w:rsidRPr="00834148">
        <w:rPr>
          <w:sz w:val="24"/>
          <w:szCs w:val="24"/>
        </w:rPr>
        <w:t>src</w:t>
      </w:r>
      <w:proofErr w:type="spellEnd"/>
      <w:r w:rsidRPr="00834148">
        <w:rPr>
          <w:sz w:val="24"/>
          <w:szCs w:val="24"/>
        </w:rPr>
        <w:t>={`${</w:t>
      </w:r>
      <w:proofErr w:type="spellStart"/>
      <w:r w:rsidRPr="00834148">
        <w:rPr>
          <w:sz w:val="24"/>
          <w:szCs w:val="24"/>
        </w:rPr>
        <w:t>github</w:t>
      </w:r>
      <w:proofErr w:type="spellEnd"/>
      <w:r w:rsidRPr="00834148">
        <w:rPr>
          <w:sz w:val="24"/>
          <w:szCs w:val="24"/>
        </w:rPr>
        <w:t>}`} /&gt;</w:t>
      </w:r>
    </w:p>
    <w:p w14:paraId="74A71FFE" w14:textId="44FE5F69" w:rsidR="00834148" w:rsidRPr="00834148" w:rsidRDefault="00834148" w:rsidP="00834148">
      <w:pPr>
        <w:shd w:val="clear" w:color="auto" w:fill="FFFFFF" w:themeFill="background1"/>
        <w:jc w:val="center"/>
        <w:rPr>
          <w:b/>
          <w:bCs/>
          <w:sz w:val="24"/>
          <w:szCs w:val="24"/>
        </w:rPr>
      </w:pPr>
      <w:r w:rsidRPr="00834148">
        <w:rPr>
          <w:rFonts w:ascii="Segoe UI Emoji" w:hAnsi="Segoe UI Emoji" w:cs="Segoe UI Emoji"/>
          <w:b/>
          <w:bCs/>
          <w:sz w:val="24"/>
          <w:szCs w:val="24"/>
        </w:rPr>
        <w:t>🔤</w:t>
      </w:r>
      <w:r w:rsidRPr="00834148">
        <w:rPr>
          <w:b/>
          <w:bCs/>
          <w:sz w:val="24"/>
          <w:szCs w:val="24"/>
        </w:rPr>
        <w:t xml:space="preserve"> </w:t>
      </w:r>
      <w:proofErr w:type="spellStart"/>
      <w:r w:rsidRPr="00834148">
        <w:rPr>
          <w:b/>
          <w:bCs/>
          <w:sz w:val="24"/>
          <w:szCs w:val="24"/>
        </w:rPr>
        <w:t>Loaders</w:t>
      </w:r>
      <w:proofErr w:type="spellEnd"/>
      <w:r w:rsidRPr="00834148">
        <w:rPr>
          <w:b/>
          <w:bCs/>
          <w:sz w:val="24"/>
          <w:szCs w:val="24"/>
        </w:rPr>
        <w:t xml:space="preserve"> de fuentes</w:t>
      </w:r>
    </w:p>
    <w:p w14:paraId="4A834790" w14:textId="77777777" w:rsidR="00834148" w:rsidRPr="00834148" w:rsidRDefault="00834148" w:rsidP="00834148">
      <w:pPr>
        <w:numPr>
          <w:ilvl w:val="0"/>
          <w:numId w:val="25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>Cuando utilizamos fuentes externas una buena práctica es descargarlas a nuestro proyecto</w:t>
      </w:r>
    </w:p>
    <w:p w14:paraId="295D358F" w14:textId="0E378E92" w:rsidR="00834148" w:rsidRPr="00834148" w:rsidRDefault="00834148" w:rsidP="00834148">
      <w:pPr>
        <w:numPr>
          <w:ilvl w:val="1"/>
          <w:numId w:val="25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>Debido a que no hará un llamado a otros sitios</w:t>
      </w:r>
    </w:p>
    <w:p w14:paraId="77DC650B" w14:textId="77777777" w:rsidR="00834148" w:rsidRPr="00834148" w:rsidRDefault="00834148" w:rsidP="00834148">
      <w:pPr>
        <w:numPr>
          <w:ilvl w:val="0"/>
          <w:numId w:val="25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lastRenderedPageBreak/>
        <w:t xml:space="preserve">Por ello es importante usarlo dentro de </w:t>
      </w:r>
      <w:proofErr w:type="spellStart"/>
      <w:r w:rsidRPr="00834148">
        <w:rPr>
          <w:sz w:val="24"/>
          <w:szCs w:val="24"/>
        </w:rPr>
        <w:t>webpack</w:t>
      </w:r>
      <w:proofErr w:type="spellEnd"/>
    </w:p>
    <w:p w14:paraId="5D1D5CBE" w14:textId="77777777" w:rsidR="00834148" w:rsidRPr="00834148" w:rsidRDefault="00834148" w:rsidP="00834148">
      <w:pPr>
        <w:numPr>
          <w:ilvl w:val="0"/>
          <w:numId w:val="25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>Para esta tarea instalaras y usaras “file-</w:t>
      </w:r>
      <w:proofErr w:type="spellStart"/>
      <w:r w:rsidRPr="00834148">
        <w:rPr>
          <w:sz w:val="24"/>
          <w:szCs w:val="24"/>
        </w:rPr>
        <w:t>loader</w:t>
      </w:r>
      <w:proofErr w:type="spellEnd"/>
      <w:r w:rsidRPr="00834148">
        <w:rPr>
          <w:sz w:val="24"/>
          <w:szCs w:val="24"/>
        </w:rPr>
        <w:t>” y “</w:t>
      </w:r>
      <w:proofErr w:type="spellStart"/>
      <w:r w:rsidRPr="00834148">
        <w:rPr>
          <w:sz w:val="24"/>
          <w:szCs w:val="24"/>
        </w:rPr>
        <w:t>url-loader</w:t>
      </w:r>
      <w:proofErr w:type="spellEnd"/>
      <w:r w:rsidRPr="00834148">
        <w:rPr>
          <w:sz w:val="24"/>
          <w:szCs w:val="24"/>
        </w:rPr>
        <w:t>”</w:t>
      </w:r>
    </w:p>
    <w:p w14:paraId="4A7BC7B4" w14:textId="77777777" w:rsidR="00834148" w:rsidRPr="00834148" w:rsidRDefault="00834148" w:rsidP="00834148">
      <w:p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>instalación con NPM</w:t>
      </w:r>
    </w:p>
    <w:p w14:paraId="09A926B3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proofErr w:type="spellStart"/>
      <w:r w:rsidRPr="00834148">
        <w:rPr>
          <w:sz w:val="24"/>
          <w:szCs w:val="24"/>
        </w:rPr>
        <w:t>npm</w:t>
      </w:r>
      <w:proofErr w:type="spellEnd"/>
      <w:r w:rsidRPr="00834148">
        <w:rPr>
          <w:sz w:val="24"/>
          <w:szCs w:val="24"/>
        </w:rPr>
        <w:t xml:space="preserve"> </w:t>
      </w:r>
      <w:proofErr w:type="spellStart"/>
      <w:r w:rsidRPr="00834148">
        <w:rPr>
          <w:sz w:val="24"/>
          <w:szCs w:val="24"/>
        </w:rPr>
        <w:t>install</w:t>
      </w:r>
      <w:proofErr w:type="spellEnd"/>
      <w:r w:rsidRPr="00834148">
        <w:rPr>
          <w:sz w:val="24"/>
          <w:szCs w:val="24"/>
        </w:rPr>
        <w:t xml:space="preserve"> </w:t>
      </w:r>
      <w:proofErr w:type="spellStart"/>
      <w:r w:rsidRPr="00834148">
        <w:rPr>
          <w:sz w:val="24"/>
          <w:szCs w:val="24"/>
        </w:rPr>
        <w:t>url-loader</w:t>
      </w:r>
      <w:proofErr w:type="spellEnd"/>
      <w:r w:rsidRPr="00834148">
        <w:rPr>
          <w:sz w:val="24"/>
          <w:szCs w:val="24"/>
        </w:rPr>
        <w:t xml:space="preserve"> file-</w:t>
      </w:r>
      <w:proofErr w:type="spellStart"/>
      <w:r w:rsidRPr="00834148">
        <w:rPr>
          <w:sz w:val="24"/>
          <w:szCs w:val="24"/>
        </w:rPr>
        <w:t>loader</w:t>
      </w:r>
      <w:proofErr w:type="spellEnd"/>
      <w:r w:rsidRPr="00834148">
        <w:rPr>
          <w:sz w:val="24"/>
          <w:szCs w:val="24"/>
        </w:rPr>
        <w:t xml:space="preserve"> -D</w:t>
      </w:r>
    </w:p>
    <w:p w14:paraId="496951AA" w14:textId="77777777" w:rsidR="00834148" w:rsidRPr="00834148" w:rsidRDefault="00834148" w:rsidP="00834148">
      <w:pPr>
        <w:numPr>
          <w:ilvl w:val="0"/>
          <w:numId w:val="26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>Para aplicar esta configuración debes agregar la siguiente información</w:t>
      </w:r>
    </w:p>
    <w:p w14:paraId="091B09C1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proofErr w:type="spellStart"/>
      <w:proofErr w:type="gramStart"/>
      <w:r w:rsidRPr="00834148">
        <w:rPr>
          <w:sz w:val="24"/>
          <w:szCs w:val="24"/>
          <w:lang w:val="en-US"/>
        </w:rPr>
        <w:t>module.exports</w:t>
      </w:r>
      <w:proofErr w:type="spellEnd"/>
      <w:proofErr w:type="gramEnd"/>
      <w:r w:rsidRPr="00834148">
        <w:rPr>
          <w:sz w:val="24"/>
          <w:szCs w:val="24"/>
          <w:lang w:val="en-US"/>
        </w:rPr>
        <w:t xml:space="preserve"> = {</w:t>
      </w:r>
    </w:p>
    <w:p w14:paraId="6D51DA3F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entry: "./</w:t>
      </w:r>
      <w:proofErr w:type="spellStart"/>
      <w:r w:rsidRPr="00834148">
        <w:rPr>
          <w:sz w:val="24"/>
          <w:szCs w:val="24"/>
          <w:lang w:val="en-US"/>
        </w:rPr>
        <w:t>src</w:t>
      </w:r>
      <w:proofErr w:type="spellEnd"/>
      <w:r w:rsidRPr="00834148">
        <w:rPr>
          <w:sz w:val="24"/>
          <w:szCs w:val="24"/>
          <w:lang w:val="en-US"/>
        </w:rPr>
        <w:t>/index.js",</w:t>
      </w:r>
    </w:p>
    <w:p w14:paraId="782E985F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output: {</w:t>
      </w:r>
    </w:p>
    <w:p w14:paraId="2E986D86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path: </w:t>
      </w:r>
      <w:proofErr w:type="spellStart"/>
      <w:proofErr w:type="gramStart"/>
      <w:r w:rsidRPr="00834148">
        <w:rPr>
          <w:sz w:val="24"/>
          <w:szCs w:val="24"/>
          <w:lang w:val="en-US"/>
        </w:rPr>
        <w:t>path.resolve</w:t>
      </w:r>
      <w:proofErr w:type="spellEnd"/>
      <w:proofErr w:type="gramEnd"/>
      <w:r w:rsidRPr="00834148">
        <w:rPr>
          <w:sz w:val="24"/>
          <w:szCs w:val="24"/>
          <w:lang w:val="en-US"/>
        </w:rPr>
        <w:t>(__</w:t>
      </w:r>
      <w:proofErr w:type="spellStart"/>
      <w:r w:rsidRPr="00834148">
        <w:rPr>
          <w:sz w:val="24"/>
          <w:szCs w:val="24"/>
          <w:lang w:val="en-US"/>
        </w:rPr>
        <w:t>dirname</w:t>
      </w:r>
      <w:proofErr w:type="spellEnd"/>
      <w:r w:rsidRPr="00834148">
        <w:rPr>
          <w:sz w:val="24"/>
          <w:szCs w:val="24"/>
          <w:lang w:val="en-US"/>
        </w:rPr>
        <w:t>, "</w:t>
      </w:r>
      <w:proofErr w:type="spellStart"/>
      <w:r w:rsidRPr="00834148">
        <w:rPr>
          <w:sz w:val="24"/>
          <w:szCs w:val="24"/>
          <w:lang w:val="en-US"/>
        </w:rPr>
        <w:t>dist</w:t>
      </w:r>
      <w:proofErr w:type="spellEnd"/>
      <w:r w:rsidRPr="00834148">
        <w:rPr>
          <w:sz w:val="24"/>
          <w:szCs w:val="24"/>
          <w:lang w:val="en-US"/>
        </w:rPr>
        <w:t>"),</w:t>
      </w:r>
    </w:p>
    <w:p w14:paraId="28AE6EA5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filename: "main.js",</w:t>
      </w:r>
    </w:p>
    <w:p w14:paraId="46D775ED" w14:textId="77777777" w:rsidR="00834148" w:rsidRPr="00834148" w:rsidRDefault="00834148" w:rsidP="00834148">
      <w:pPr>
        <w:shd w:val="clear" w:color="auto" w:fill="000000" w:themeFill="text1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</w:t>
      </w:r>
      <w:proofErr w:type="spellStart"/>
      <w:r w:rsidRPr="00834148">
        <w:rPr>
          <w:sz w:val="24"/>
          <w:szCs w:val="24"/>
          <w:lang w:val="en-US"/>
        </w:rPr>
        <w:t>assetModuleFilename</w:t>
      </w:r>
      <w:proofErr w:type="spellEnd"/>
      <w:r w:rsidRPr="00834148">
        <w:rPr>
          <w:sz w:val="24"/>
          <w:szCs w:val="24"/>
          <w:lang w:val="en-US"/>
        </w:rPr>
        <w:t>: 'assets/images/[hash][</w:t>
      </w:r>
      <w:proofErr w:type="spellStart"/>
      <w:r w:rsidRPr="00834148">
        <w:rPr>
          <w:sz w:val="24"/>
          <w:szCs w:val="24"/>
          <w:lang w:val="en-US"/>
        </w:rPr>
        <w:t>ext</w:t>
      </w:r>
      <w:proofErr w:type="spellEnd"/>
      <w:r w:rsidRPr="00834148">
        <w:rPr>
          <w:sz w:val="24"/>
          <w:szCs w:val="24"/>
          <w:lang w:val="en-US"/>
        </w:rPr>
        <w:t>][query]'</w:t>
      </w:r>
    </w:p>
    <w:p w14:paraId="21E026C7" w14:textId="77777777" w:rsid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},  </w:t>
      </w:r>
    </w:p>
    <w:p w14:paraId="12B6BD77" w14:textId="231CC5E2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>module: {</w:t>
      </w:r>
    </w:p>
    <w:p w14:paraId="078F31B6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rules: [</w:t>
      </w:r>
    </w:p>
    <w:p w14:paraId="1B72BE6E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ab/>
      </w:r>
      <w:r w:rsidRPr="00834148">
        <w:rPr>
          <w:sz w:val="24"/>
          <w:szCs w:val="24"/>
          <w:lang w:val="en-US"/>
        </w:rPr>
        <w:tab/>
      </w:r>
      <w:r w:rsidRPr="00834148">
        <w:rPr>
          <w:sz w:val="24"/>
          <w:szCs w:val="24"/>
          <w:lang w:val="en-US"/>
        </w:rPr>
        <w:tab/>
        <w:t>...</w:t>
      </w:r>
    </w:p>
    <w:p w14:paraId="1C0034FD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  {</w:t>
      </w:r>
    </w:p>
    <w:p w14:paraId="4EFD9C22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    test: /</w:t>
      </w:r>
      <w:proofErr w:type="gramStart"/>
      <w:r w:rsidRPr="00834148">
        <w:rPr>
          <w:sz w:val="24"/>
          <w:szCs w:val="24"/>
          <w:lang w:val="en-US"/>
        </w:rPr>
        <w:t>\.(</w:t>
      </w:r>
      <w:proofErr w:type="gramEnd"/>
      <w:r w:rsidRPr="00834148">
        <w:rPr>
          <w:sz w:val="24"/>
          <w:szCs w:val="24"/>
          <w:lang w:val="en-US"/>
        </w:rPr>
        <w:t>woff|woff2)$/,</w:t>
      </w:r>
    </w:p>
    <w:p w14:paraId="725BB677" w14:textId="77777777" w:rsidR="00834148" w:rsidRPr="00867D47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    </w:t>
      </w:r>
      <w:r w:rsidRPr="00867D47">
        <w:rPr>
          <w:sz w:val="24"/>
          <w:szCs w:val="24"/>
          <w:lang w:val="en-US"/>
        </w:rPr>
        <w:t>use: {</w:t>
      </w:r>
    </w:p>
    <w:p w14:paraId="4373E592" w14:textId="77777777" w:rsidR="00834148" w:rsidRPr="00867D47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67D47">
        <w:rPr>
          <w:sz w:val="24"/>
          <w:szCs w:val="24"/>
          <w:lang w:val="en-US"/>
        </w:rPr>
        <w:t xml:space="preserve">          loader: "</w:t>
      </w:r>
      <w:proofErr w:type="spellStart"/>
      <w:r w:rsidRPr="00867D47">
        <w:rPr>
          <w:sz w:val="24"/>
          <w:szCs w:val="24"/>
          <w:lang w:val="en-US"/>
        </w:rPr>
        <w:t>url</w:t>
      </w:r>
      <w:proofErr w:type="spellEnd"/>
      <w:r w:rsidRPr="00867D47">
        <w:rPr>
          <w:sz w:val="24"/>
          <w:szCs w:val="24"/>
          <w:lang w:val="en-US"/>
        </w:rPr>
        <w:t>-loader",</w:t>
      </w:r>
    </w:p>
    <w:p w14:paraId="503AF312" w14:textId="77777777" w:rsidR="00834148" w:rsidRPr="00867D47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67D47">
        <w:rPr>
          <w:sz w:val="24"/>
          <w:szCs w:val="24"/>
          <w:lang w:val="en-US"/>
        </w:rPr>
        <w:t xml:space="preserve">          options: {</w:t>
      </w:r>
    </w:p>
    <w:p w14:paraId="008BDC00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  <w:lang w:val="en-US"/>
        </w:rPr>
        <w:t xml:space="preserve">            </w:t>
      </w:r>
      <w:r w:rsidRPr="00834148">
        <w:rPr>
          <w:sz w:val="24"/>
          <w:szCs w:val="24"/>
        </w:rPr>
        <w:t xml:space="preserve">// </w:t>
      </w:r>
      <w:proofErr w:type="spellStart"/>
      <w:r w:rsidRPr="00834148">
        <w:rPr>
          <w:sz w:val="24"/>
          <w:szCs w:val="24"/>
        </w:rPr>
        <w:t>limit</w:t>
      </w:r>
      <w:proofErr w:type="spellEnd"/>
      <w:r w:rsidRPr="00834148">
        <w:rPr>
          <w:sz w:val="24"/>
          <w:szCs w:val="24"/>
        </w:rPr>
        <w:t xml:space="preserve"> =&gt; </w:t>
      </w:r>
      <w:proofErr w:type="spellStart"/>
      <w:r w:rsidRPr="00834148">
        <w:rPr>
          <w:sz w:val="24"/>
          <w:szCs w:val="24"/>
        </w:rPr>
        <w:t>limite</w:t>
      </w:r>
      <w:proofErr w:type="spellEnd"/>
      <w:r w:rsidRPr="00834148">
        <w:rPr>
          <w:sz w:val="24"/>
          <w:szCs w:val="24"/>
        </w:rPr>
        <w:t xml:space="preserve"> de tamaño</w:t>
      </w:r>
    </w:p>
    <w:p w14:paraId="1083930A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        </w:t>
      </w:r>
      <w:proofErr w:type="spellStart"/>
      <w:r w:rsidRPr="00834148">
        <w:rPr>
          <w:sz w:val="24"/>
          <w:szCs w:val="24"/>
        </w:rPr>
        <w:t>limit</w:t>
      </w:r>
      <w:proofErr w:type="spellEnd"/>
      <w:r w:rsidRPr="00834148">
        <w:rPr>
          <w:sz w:val="24"/>
          <w:szCs w:val="24"/>
        </w:rPr>
        <w:t>: 10000,</w:t>
      </w:r>
    </w:p>
    <w:p w14:paraId="22ACB277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</w:rPr>
        <w:t xml:space="preserve">            </w:t>
      </w:r>
      <w:r w:rsidRPr="00834148">
        <w:rPr>
          <w:sz w:val="24"/>
          <w:szCs w:val="24"/>
          <w:lang w:val="en-US"/>
        </w:rPr>
        <w:t xml:space="preserve">// </w:t>
      </w:r>
      <w:proofErr w:type="spellStart"/>
      <w:r w:rsidRPr="00834148">
        <w:rPr>
          <w:sz w:val="24"/>
          <w:szCs w:val="24"/>
          <w:lang w:val="en-US"/>
        </w:rPr>
        <w:t>Mimetype</w:t>
      </w:r>
      <w:proofErr w:type="spellEnd"/>
      <w:r w:rsidRPr="00834148">
        <w:rPr>
          <w:sz w:val="24"/>
          <w:szCs w:val="24"/>
          <w:lang w:val="en-US"/>
        </w:rPr>
        <w:t xml:space="preserve"> =&gt; </w:t>
      </w:r>
      <w:proofErr w:type="spellStart"/>
      <w:r w:rsidRPr="00834148">
        <w:rPr>
          <w:sz w:val="24"/>
          <w:szCs w:val="24"/>
          <w:lang w:val="en-US"/>
        </w:rPr>
        <w:t>tipo</w:t>
      </w:r>
      <w:proofErr w:type="spellEnd"/>
      <w:r w:rsidRPr="00834148">
        <w:rPr>
          <w:sz w:val="24"/>
          <w:szCs w:val="24"/>
          <w:lang w:val="en-US"/>
        </w:rPr>
        <w:t xml:space="preserve"> de </w:t>
      </w:r>
      <w:proofErr w:type="spellStart"/>
      <w:r w:rsidRPr="00834148">
        <w:rPr>
          <w:sz w:val="24"/>
          <w:szCs w:val="24"/>
          <w:lang w:val="en-US"/>
        </w:rPr>
        <w:t>dato</w:t>
      </w:r>
      <w:proofErr w:type="spellEnd"/>
    </w:p>
    <w:p w14:paraId="56473750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        </w:t>
      </w:r>
      <w:proofErr w:type="spellStart"/>
      <w:r w:rsidRPr="00834148">
        <w:rPr>
          <w:sz w:val="24"/>
          <w:szCs w:val="24"/>
          <w:lang w:val="en-US"/>
        </w:rPr>
        <w:t>mimetype</w:t>
      </w:r>
      <w:proofErr w:type="spellEnd"/>
      <w:r w:rsidRPr="00834148">
        <w:rPr>
          <w:sz w:val="24"/>
          <w:szCs w:val="24"/>
          <w:lang w:val="en-US"/>
        </w:rPr>
        <w:t>: "application/font-</w:t>
      </w:r>
      <w:proofErr w:type="spellStart"/>
      <w:r w:rsidRPr="00834148">
        <w:rPr>
          <w:sz w:val="24"/>
          <w:szCs w:val="24"/>
          <w:lang w:val="en-US"/>
        </w:rPr>
        <w:t>woff</w:t>
      </w:r>
      <w:proofErr w:type="spellEnd"/>
      <w:r w:rsidRPr="00834148">
        <w:rPr>
          <w:sz w:val="24"/>
          <w:szCs w:val="24"/>
          <w:lang w:val="en-US"/>
        </w:rPr>
        <w:t>",</w:t>
      </w:r>
    </w:p>
    <w:p w14:paraId="0521E37A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  <w:lang w:val="en-US"/>
        </w:rPr>
        <w:t xml:space="preserve">            </w:t>
      </w:r>
      <w:r w:rsidRPr="00834148">
        <w:rPr>
          <w:sz w:val="24"/>
          <w:szCs w:val="24"/>
        </w:rPr>
        <w:t xml:space="preserve">// </w:t>
      </w:r>
      <w:proofErr w:type="spellStart"/>
      <w:r w:rsidRPr="00834148">
        <w:rPr>
          <w:sz w:val="24"/>
          <w:szCs w:val="24"/>
        </w:rPr>
        <w:t>name</w:t>
      </w:r>
      <w:proofErr w:type="spellEnd"/>
      <w:r w:rsidRPr="00834148">
        <w:rPr>
          <w:sz w:val="24"/>
          <w:szCs w:val="24"/>
        </w:rPr>
        <w:t xml:space="preserve"> =&gt; nombre de salida</w:t>
      </w:r>
    </w:p>
    <w:p w14:paraId="00206E3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        </w:t>
      </w:r>
      <w:proofErr w:type="spellStart"/>
      <w:r w:rsidRPr="00834148">
        <w:rPr>
          <w:sz w:val="24"/>
          <w:szCs w:val="24"/>
        </w:rPr>
        <w:t>name</w:t>
      </w:r>
      <w:proofErr w:type="spellEnd"/>
      <w:r w:rsidRPr="00834148">
        <w:rPr>
          <w:sz w:val="24"/>
          <w:szCs w:val="24"/>
        </w:rPr>
        <w:t>: "[</w:t>
      </w:r>
      <w:proofErr w:type="spellStart"/>
      <w:r w:rsidRPr="00834148">
        <w:rPr>
          <w:sz w:val="24"/>
          <w:szCs w:val="24"/>
        </w:rPr>
        <w:t>name</w:t>
      </w:r>
      <w:proofErr w:type="spellEnd"/>
      <w:proofErr w:type="gramStart"/>
      <w:r w:rsidRPr="00834148">
        <w:rPr>
          <w:sz w:val="24"/>
          <w:szCs w:val="24"/>
        </w:rPr>
        <w:t>].[</w:t>
      </w:r>
      <w:proofErr w:type="spellStart"/>
      <w:proofErr w:type="gramEnd"/>
      <w:r w:rsidRPr="00834148">
        <w:rPr>
          <w:sz w:val="24"/>
          <w:szCs w:val="24"/>
        </w:rPr>
        <w:t>ext</w:t>
      </w:r>
      <w:proofErr w:type="spellEnd"/>
      <w:r w:rsidRPr="00834148">
        <w:rPr>
          <w:sz w:val="24"/>
          <w:szCs w:val="24"/>
        </w:rPr>
        <w:t>]",</w:t>
      </w:r>
    </w:p>
    <w:p w14:paraId="773175A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        // </w:t>
      </w:r>
      <w:proofErr w:type="spellStart"/>
      <w:r w:rsidRPr="00834148">
        <w:rPr>
          <w:sz w:val="24"/>
          <w:szCs w:val="24"/>
        </w:rPr>
        <w:t>outputPath</w:t>
      </w:r>
      <w:proofErr w:type="spellEnd"/>
      <w:r w:rsidRPr="00834148">
        <w:rPr>
          <w:sz w:val="24"/>
          <w:szCs w:val="24"/>
        </w:rPr>
        <w:t xml:space="preserve"> =&gt; donde se va a guardar en la carpeta final</w:t>
      </w:r>
    </w:p>
    <w:p w14:paraId="3F7C0FB8" w14:textId="77777777" w:rsidR="00834148" w:rsidRPr="00867D47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</w:rPr>
        <w:lastRenderedPageBreak/>
        <w:t xml:space="preserve">            </w:t>
      </w:r>
      <w:proofErr w:type="spellStart"/>
      <w:r w:rsidRPr="00867D47">
        <w:rPr>
          <w:sz w:val="24"/>
          <w:szCs w:val="24"/>
          <w:lang w:val="en-US"/>
        </w:rPr>
        <w:t>outputPath</w:t>
      </w:r>
      <w:proofErr w:type="spellEnd"/>
      <w:r w:rsidRPr="00867D47">
        <w:rPr>
          <w:sz w:val="24"/>
          <w:szCs w:val="24"/>
          <w:lang w:val="en-US"/>
        </w:rPr>
        <w:t xml:space="preserve">: </w:t>
      </w:r>
      <w:proofErr w:type="gramStart"/>
      <w:r w:rsidRPr="00867D47">
        <w:rPr>
          <w:sz w:val="24"/>
          <w:szCs w:val="24"/>
          <w:lang w:val="en-US"/>
        </w:rPr>
        <w:t>"./</w:t>
      </w:r>
      <w:proofErr w:type="gramEnd"/>
      <w:r w:rsidRPr="00867D47">
        <w:rPr>
          <w:sz w:val="24"/>
          <w:szCs w:val="24"/>
          <w:lang w:val="en-US"/>
        </w:rPr>
        <w:t>assets/fonts/",</w:t>
      </w:r>
    </w:p>
    <w:p w14:paraId="1573CB9B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67D47">
        <w:rPr>
          <w:sz w:val="24"/>
          <w:szCs w:val="24"/>
          <w:lang w:val="en-US"/>
        </w:rPr>
        <w:t xml:space="preserve">            </w:t>
      </w:r>
      <w:proofErr w:type="spellStart"/>
      <w:r w:rsidRPr="00834148">
        <w:rPr>
          <w:sz w:val="24"/>
          <w:szCs w:val="24"/>
          <w:lang w:val="en-US"/>
        </w:rPr>
        <w:t>publicPath</w:t>
      </w:r>
      <w:proofErr w:type="spellEnd"/>
      <w:r w:rsidRPr="00834148">
        <w:rPr>
          <w:sz w:val="24"/>
          <w:szCs w:val="24"/>
          <w:lang w:val="en-US"/>
        </w:rPr>
        <w:t xml:space="preserve">: </w:t>
      </w:r>
      <w:proofErr w:type="gramStart"/>
      <w:r w:rsidRPr="00834148">
        <w:rPr>
          <w:sz w:val="24"/>
          <w:szCs w:val="24"/>
          <w:lang w:val="en-US"/>
        </w:rPr>
        <w:t>"./</w:t>
      </w:r>
      <w:proofErr w:type="gramEnd"/>
      <w:r w:rsidRPr="00834148">
        <w:rPr>
          <w:sz w:val="24"/>
          <w:szCs w:val="24"/>
          <w:lang w:val="en-US"/>
        </w:rPr>
        <w:t>assets/fonts/",</w:t>
      </w:r>
    </w:p>
    <w:p w14:paraId="1656B0E9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 xml:space="preserve">            </w:t>
      </w:r>
      <w:proofErr w:type="spellStart"/>
      <w:r w:rsidRPr="00834148">
        <w:rPr>
          <w:sz w:val="24"/>
          <w:szCs w:val="24"/>
          <w:lang w:val="en-US"/>
        </w:rPr>
        <w:t>esModule</w:t>
      </w:r>
      <w:proofErr w:type="spellEnd"/>
      <w:r w:rsidRPr="00834148">
        <w:rPr>
          <w:sz w:val="24"/>
          <w:szCs w:val="24"/>
          <w:lang w:val="en-US"/>
        </w:rPr>
        <w:t xml:space="preserve">: </w:t>
      </w:r>
      <w:r w:rsidRPr="00834148">
        <w:rPr>
          <w:b/>
          <w:bCs/>
          <w:sz w:val="24"/>
          <w:szCs w:val="24"/>
          <w:lang w:val="en-US"/>
        </w:rPr>
        <w:t>false</w:t>
      </w:r>
      <w:r w:rsidRPr="00834148">
        <w:rPr>
          <w:sz w:val="24"/>
          <w:szCs w:val="24"/>
          <w:lang w:val="en-US"/>
        </w:rPr>
        <w:t>,</w:t>
      </w:r>
    </w:p>
    <w:p w14:paraId="16CD8595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  <w:lang w:val="en-US"/>
        </w:rPr>
        <w:t xml:space="preserve">          </w:t>
      </w:r>
      <w:r w:rsidRPr="00834148">
        <w:rPr>
          <w:sz w:val="24"/>
          <w:szCs w:val="24"/>
        </w:rPr>
        <w:t>}</w:t>
      </w:r>
    </w:p>
    <w:p w14:paraId="658A5BAD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    }</w:t>
      </w:r>
    </w:p>
    <w:p w14:paraId="07EBDEAF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  }</w:t>
      </w:r>
    </w:p>
    <w:p w14:paraId="7ECA8316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  ]</w:t>
      </w:r>
    </w:p>
    <w:p w14:paraId="3A13E6F1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 xml:space="preserve">  },</w:t>
      </w:r>
    </w:p>
    <w:p w14:paraId="288F8072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ab/>
        <w:t>...</w:t>
      </w:r>
    </w:p>
    <w:p w14:paraId="243F678A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>}</w:t>
      </w:r>
    </w:p>
    <w:p w14:paraId="2F73CF9B" w14:textId="77777777" w:rsidR="00834148" w:rsidRPr="00834148" w:rsidRDefault="00834148" w:rsidP="00834148">
      <w:pPr>
        <w:numPr>
          <w:ilvl w:val="0"/>
          <w:numId w:val="27"/>
        </w:numPr>
        <w:shd w:val="clear" w:color="auto" w:fill="FFFFFF" w:themeFill="background1"/>
        <w:rPr>
          <w:sz w:val="24"/>
          <w:szCs w:val="24"/>
        </w:rPr>
      </w:pPr>
      <w:r w:rsidRPr="00834148">
        <w:rPr>
          <w:sz w:val="24"/>
          <w:szCs w:val="24"/>
        </w:rPr>
        <w:t>Es importante que dentro de los estilos agregues @font-face</w:t>
      </w:r>
    </w:p>
    <w:p w14:paraId="08F0492D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>@font-face {</w:t>
      </w:r>
    </w:p>
    <w:p w14:paraId="0533EAFD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ab/>
        <w:t>font-family: "Ubuntu";</w:t>
      </w:r>
    </w:p>
    <w:p w14:paraId="33CAA2C2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ab/>
      </w:r>
      <w:proofErr w:type="spellStart"/>
      <w:r w:rsidRPr="00834148">
        <w:rPr>
          <w:sz w:val="24"/>
          <w:szCs w:val="24"/>
          <w:lang w:val="en-US"/>
        </w:rPr>
        <w:t>src</w:t>
      </w:r>
      <w:proofErr w:type="spellEnd"/>
      <w:r w:rsidRPr="00834148">
        <w:rPr>
          <w:sz w:val="24"/>
          <w:szCs w:val="24"/>
          <w:lang w:val="en-US"/>
        </w:rPr>
        <w:t xml:space="preserve">: </w:t>
      </w:r>
      <w:proofErr w:type="spellStart"/>
      <w:r w:rsidRPr="00834148">
        <w:rPr>
          <w:sz w:val="24"/>
          <w:szCs w:val="24"/>
          <w:lang w:val="en-US"/>
        </w:rPr>
        <w:t>url</w:t>
      </w:r>
      <w:proofErr w:type="spellEnd"/>
      <w:r w:rsidRPr="00834148">
        <w:rPr>
          <w:sz w:val="24"/>
          <w:szCs w:val="24"/>
          <w:lang w:val="en-US"/>
        </w:rPr>
        <w:t>("../assets/fonts/ubuntu-regular.woff2") format('woff2'),</w:t>
      </w:r>
    </w:p>
    <w:p w14:paraId="7FD2C4D0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ab/>
      </w:r>
      <w:r w:rsidRPr="00834148">
        <w:rPr>
          <w:sz w:val="24"/>
          <w:szCs w:val="24"/>
          <w:lang w:val="en-US"/>
        </w:rPr>
        <w:tab/>
      </w:r>
      <w:r w:rsidRPr="00834148">
        <w:rPr>
          <w:sz w:val="24"/>
          <w:szCs w:val="24"/>
          <w:lang w:val="en-US"/>
        </w:rPr>
        <w:tab/>
        <w:t xml:space="preserve"> </w:t>
      </w:r>
      <w:proofErr w:type="spellStart"/>
      <w:r w:rsidRPr="00834148">
        <w:rPr>
          <w:sz w:val="24"/>
          <w:szCs w:val="24"/>
          <w:lang w:val="en-US"/>
        </w:rPr>
        <w:t>url</w:t>
      </w:r>
      <w:proofErr w:type="spellEnd"/>
      <w:r w:rsidRPr="00834148">
        <w:rPr>
          <w:sz w:val="24"/>
          <w:szCs w:val="24"/>
          <w:lang w:val="en-US"/>
        </w:rPr>
        <w:t>("../assets/fonts/ubuntu-</w:t>
      </w:r>
      <w:proofErr w:type="spellStart"/>
      <w:r w:rsidRPr="00834148">
        <w:rPr>
          <w:sz w:val="24"/>
          <w:szCs w:val="24"/>
          <w:lang w:val="en-US"/>
        </w:rPr>
        <w:t>regular.woff</w:t>
      </w:r>
      <w:proofErr w:type="spellEnd"/>
      <w:r w:rsidRPr="00834148">
        <w:rPr>
          <w:sz w:val="24"/>
          <w:szCs w:val="24"/>
          <w:lang w:val="en-US"/>
        </w:rPr>
        <w:t>") format('</w:t>
      </w:r>
      <w:proofErr w:type="spellStart"/>
      <w:r w:rsidRPr="00834148">
        <w:rPr>
          <w:sz w:val="24"/>
          <w:szCs w:val="24"/>
          <w:lang w:val="en-US"/>
        </w:rPr>
        <w:t>woff</w:t>
      </w:r>
      <w:proofErr w:type="spellEnd"/>
      <w:r w:rsidRPr="00834148">
        <w:rPr>
          <w:sz w:val="24"/>
          <w:szCs w:val="24"/>
          <w:lang w:val="en-US"/>
        </w:rPr>
        <w:t>');</w:t>
      </w:r>
    </w:p>
    <w:p w14:paraId="53D565AF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ab/>
        <w:t>font-weight: 400;</w:t>
      </w:r>
    </w:p>
    <w:p w14:paraId="3CAAC9CF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34148">
        <w:rPr>
          <w:sz w:val="24"/>
          <w:szCs w:val="24"/>
          <w:lang w:val="en-US"/>
        </w:rPr>
        <w:tab/>
        <w:t>font-style: normal;</w:t>
      </w:r>
    </w:p>
    <w:p w14:paraId="7F0CDEDD" w14:textId="77777777" w:rsidR="00834148" w:rsidRPr="00834148" w:rsidRDefault="00834148" w:rsidP="00834148">
      <w:pPr>
        <w:shd w:val="clear" w:color="auto" w:fill="3B3838" w:themeFill="background2" w:themeFillShade="40"/>
        <w:rPr>
          <w:sz w:val="24"/>
          <w:szCs w:val="24"/>
        </w:rPr>
      </w:pPr>
      <w:r w:rsidRPr="00834148">
        <w:rPr>
          <w:sz w:val="24"/>
          <w:szCs w:val="24"/>
        </w:rPr>
        <w:t>}</w:t>
      </w:r>
    </w:p>
    <w:p w14:paraId="64B77090" w14:textId="77777777" w:rsidR="00867D47" w:rsidRDefault="00867D47" w:rsidP="00867D47">
      <w:pPr>
        <w:shd w:val="clear" w:color="auto" w:fill="FFFFFF" w:themeFill="background1"/>
        <w:rPr>
          <w:b/>
          <w:bCs/>
          <w:sz w:val="24"/>
          <w:szCs w:val="24"/>
        </w:rPr>
      </w:pPr>
    </w:p>
    <w:p w14:paraId="4DABCA1C" w14:textId="0AAE8881" w:rsidR="00867D47" w:rsidRPr="00867D47" w:rsidRDefault="00867D47" w:rsidP="00867D47">
      <w:pPr>
        <w:shd w:val="clear" w:color="auto" w:fill="FFFFFF" w:themeFill="background1"/>
        <w:rPr>
          <w:sz w:val="24"/>
          <w:szCs w:val="24"/>
          <w:lang w:val="en-US"/>
        </w:rPr>
      </w:pPr>
      <w:r w:rsidRPr="00867D47">
        <w:rPr>
          <w:b/>
          <w:bCs/>
          <w:sz w:val="24"/>
          <w:szCs w:val="24"/>
          <w:lang w:val="en-US"/>
        </w:rPr>
        <w:t xml:space="preserve">MY NOTES FOR OPTIMIZATION WITH WEBPACK </w:t>
      </w:r>
      <w:r w:rsidRPr="00867D47">
        <w:rPr>
          <w:rFonts w:ascii="Segoe UI Emoji" w:hAnsi="Segoe UI Emoji" w:cs="Segoe UI Emoji"/>
          <w:b/>
          <w:bCs/>
          <w:sz w:val="24"/>
          <w:szCs w:val="24"/>
        </w:rPr>
        <w:t>😄</w:t>
      </w:r>
    </w:p>
    <w:p w14:paraId="7E9CD42A" w14:textId="1D03A245" w:rsidR="00867D47" w:rsidRPr="00867D47" w:rsidRDefault="00867D47" w:rsidP="00867D47">
      <w:pPr>
        <w:shd w:val="clear" w:color="auto" w:fill="FFFFFF" w:themeFill="background1"/>
        <w:rPr>
          <w:sz w:val="24"/>
          <w:szCs w:val="24"/>
        </w:rPr>
      </w:pPr>
      <w:proofErr w:type="gramStart"/>
      <w:r w:rsidRPr="00867D47">
        <w:rPr>
          <w:sz w:val="24"/>
          <w:szCs w:val="24"/>
        </w:rPr>
        <w:t>Por qué es importante usar Hashes en nuestros archivos?</w:t>
      </w:r>
      <w:proofErr w:type="gramEnd"/>
    </w:p>
    <w:p w14:paraId="61843CA7" w14:textId="77777777" w:rsidR="00867D47" w:rsidRPr="00867D47" w:rsidRDefault="00867D47" w:rsidP="00867D47">
      <w:pPr>
        <w:numPr>
          <w:ilvl w:val="0"/>
          <w:numId w:val="28"/>
        </w:numPr>
        <w:shd w:val="clear" w:color="auto" w:fill="FFFFFF" w:themeFill="background1"/>
        <w:rPr>
          <w:sz w:val="24"/>
          <w:szCs w:val="24"/>
        </w:rPr>
      </w:pPr>
      <w:r w:rsidRPr="00867D47">
        <w:rPr>
          <w:sz w:val="24"/>
          <w:szCs w:val="24"/>
        </w:rPr>
        <w:t xml:space="preserve">Los recursos que se guardan en memoria cache suceden cuando el navegador entra a un sitio por primera vez detecta los recursos y los guarda. Por ello la siguiente vez </w:t>
      </w:r>
      <w:proofErr w:type="spellStart"/>
      <w:r w:rsidRPr="00867D47">
        <w:rPr>
          <w:sz w:val="24"/>
          <w:szCs w:val="24"/>
        </w:rPr>
        <w:t>sera</w:t>
      </w:r>
      <w:proofErr w:type="spellEnd"/>
      <w:r w:rsidRPr="00867D47">
        <w:rPr>
          <w:sz w:val="24"/>
          <w:szCs w:val="24"/>
        </w:rPr>
        <w:t xml:space="preserve"> mucho más rápido porque estarán en memoria</w:t>
      </w:r>
    </w:p>
    <w:p w14:paraId="2917B400" w14:textId="77777777" w:rsidR="00867D47" w:rsidRPr="00867D47" w:rsidRDefault="00867D47" w:rsidP="00867D47">
      <w:pPr>
        <w:numPr>
          <w:ilvl w:val="1"/>
          <w:numId w:val="28"/>
        </w:numPr>
        <w:shd w:val="clear" w:color="auto" w:fill="FFFFFF" w:themeFill="background1"/>
        <w:rPr>
          <w:sz w:val="24"/>
          <w:szCs w:val="24"/>
        </w:rPr>
      </w:pPr>
      <w:r w:rsidRPr="00867D47">
        <w:rPr>
          <w:sz w:val="24"/>
          <w:szCs w:val="24"/>
        </w:rPr>
        <w:t>La desventaja esta cuando sacamos una nueva versión, porque tendrán un mismo nombre evitando que se descargue los nuevos cambios, por lo tanto, el usuario no recibirá los nuevos cambios</w:t>
      </w:r>
    </w:p>
    <w:p w14:paraId="0D613BF8" w14:textId="77777777" w:rsidR="00867D47" w:rsidRPr="00867D47" w:rsidRDefault="00867D47" w:rsidP="00867D47">
      <w:pPr>
        <w:numPr>
          <w:ilvl w:val="1"/>
          <w:numId w:val="28"/>
        </w:numPr>
        <w:shd w:val="clear" w:color="auto" w:fill="FFFFFF" w:themeFill="background1"/>
        <w:rPr>
          <w:sz w:val="24"/>
          <w:szCs w:val="24"/>
        </w:rPr>
      </w:pPr>
      <w:r w:rsidRPr="00867D47">
        <w:rPr>
          <w:sz w:val="24"/>
          <w:szCs w:val="24"/>
        </w:rPr>
        <w:lastRenderedPageBreak/>
        <w:t>Para que no haya conflictos con la cache una vez que tengamos nuestro proyecto en producción es importante darles un hash para cada nueva versión</w:t>
      </w:r>
    </w:p>
    <w:p w14:paraId="66465602" w14:textId="77777777" w:rsidR="00867D47" w:rsidRPr="00867D47" w:rsidRDefault="00867D47" w:rsidP="00867D47">
      <w:pPr>
        <w:shd w:val="clear" w:color="auto" w:fill="FFFFFF" w:themeFill="background1"/>
        <w:rPr>
          <w:sz w:val="24"/>
          <w:szCs w:val="24"/>
        </w:rPr>
      </w:pPr>
      <w:proofErr w:type="spellStart"/>
      <w:r w:rsidRPr="00867D47">
        <w:rPr>
          <w:sz w:val="24"/>
          <w:szCs w:val="24"/>
        </w:rPr>
        <w:t>Segun</w:t>
      </w:r>
      <w:proofErr w:type="spellEnd"/>
      <w:r w:rsidRPr="00867D47">
        <w:rPr>
          <w:sz w:val="24"/>
          <w:szCs w:val="24"/>
        </w:rPr>
        <w:t xml:space="preserve"> la documentación oficial de </w:t>
      </w:r>
      <w:proofErr w:type="spellStart"/>
      <w:r w:rsidRPr="00867D47">
        <w:rPr>
          <w:sz w:val="24"/>
          <w:szCs w:val="24"/>
        </w:rPr>
        <w:t>webpack</w:t>
      </w:r>
      <w:proofErr w:type="spellEnd"/>
      <w:r w:rsidRPr="00867D47">
        <w:rPr>
          <w:sz w:val="24"/>
          <w:szCs w:val="24"/>
        </w:rPr>
        <w:t xml:space="preserve"> nos comunica que actualmente </w:t>
      </w:r>
      <w:proofErr w:type="spellStart"/>
      <w:r w:rsidRPr="00867D47">
        <w:rPr>
          <w:sz w:val="24"/>
          <w:szCs w:val="24"/>
        </w:rPr>
        <w:t>terser</w:t>
      </w:r>
      <w:proofErr w:type="spellEnd"/>
      <w:r w:rsidRPr="00867D47">
        <w:rPr>
          <w:sz w:val="24"/>
          <w:szCs w:val="24"/>
        </w:rPr>
        <w:t>-</w:t>
      </w:r>
      <w:proofErr w:type="spellStart"/>
      <w:r w:rsidRPr="00867D47">
        <w:rPr>
          <w:sz w:val="24"/>
          <w:szCs w:val="24"/>
        </w:rPr>
        <w:t>webpack</w:t>
      </w:r>
      <w:proofErr w:type="spellEnd"/>
      <w:r w:rsidRPr="00867D47">
        <w:rPr>
          <w:sz w:val="24"/>
          <w:szCs w:val="24"/>
        </w:rPr>
        <w:t xml:space="preserve">-plugin viene incluido desde </w:t>
      </w:r>
      <w:proofErr w:type="spellStart"/>
      <w:r w:rsidRPr="00867D47">
        <w:rPr>
          <w:sz w:val="24"/>
          <w:szCs w:val="24"/>
        </w:rPr>
        <w:t>webpack</w:t>
      </w:r>
      <w:proofErr w:type="spellEnd"/>
      <w:r w:rsidRPr="00867D47">
        <w:rPr>
          <w:sz w:val="24"/>
          <w:szCs w:val="24"/>
        </w:rPr>
        <w:t xml:space="preserve"> 5 </w:t>
      </w:r>
      <w:r w:rsidRPr="00867D47">
        <w:rPr>
          <w:rFonts w:ascii="Segoe UI Emoji" w:hAnsi="Segoe UI Emoji" w:cs="Segoe UI Emoji"/>
          <w:sz w:val="24"/>
          <w:szCs w:val="24"/>
        </w:rPr>
        <w:t>😄</w:t>
      </w:r>
    </w:p>
    <w:p w14:paraId="335E7E6B" w14:textId="77777777" w:rsidR="00867D47" w:rsidRPr="00867D47" w:rsidRDefault="00867D47" w:rsidP="00867D47">
      <w:pPr>
        <w:shd w:val="clear" w:color="auto" w:fill="FFFFFF" w:themeFill="background1"/>
        <w:rPr>
          <w:sz w:val="24"/>
          <w:szCs w:val="24"/>
        </w:rPr>
      </w:pPr>
      <w:r w:rsidRPr="00867D47">
        <w:rPr>
          <w:sz w:val="24"/>
          <w:szCs w:val="24"/>
        </w:rPr>
        <w:t>Fuente:</w:t>
      </w:r>
    </w:p>
    <w:p w14:paraId="4B2493BB" w14:textId="77777777" w:rsidR="00867D47" w:rsidRPr="00867D47" w:rsidRDefault="00867D47" w:rsidP="00867D47">
      <w:pPr>
        <w:shd w:val="clear" w:color="auto" w:fill="FFFFFF" w:themeFill="background1"/>
        <w:rPr>
          <w:sz w:val="24"/>
          <w:szCs w:val="24"/>
        </w:rPr>
      </w:pPr>
      <w:hyperlink r:id="rId7" w:tgtFrame="_blank" w:history="1">
        <w:proofErr w:type="spellStart"/>
        <w:r w:rsidRPr="00867D47">
          <w:rPr>
            <w:rStyle w:val="Hipervnculo"/>
            <w:sz w:val="24"/>
            <w:szCs w:val="24"/>
          </w:rPr>
          <w:t>TerserWebpackPlugin</w:t>
        </w:r>
        <w:proofErr w:type="spellEnd"/>
      </w:hyperlink>
    </w:p>
    <w:p w14:paraId="55444400" w14:textId="77777777" w:rsidR="00867D47" w:rsidRPr="00867D47" w:rsidRDefault="00867D47" w:rsidP="00867D47">
      <w:pPr>
        <w:shd w:val="clear" w:color="auto" w:fill="FFFFFF" w:themeFill="background1"/>
        <w:rPr>
          <w:sz w:val="24"/>
          <w:szCs w:val="24"/>
        </w:rPr>
      </w:pPr>
      <w:r w:rsidRPr="00867D47">
        <w:rPr>
          <w:sz w:val="24"/>
          <w:szCs w:val="24"/>
        </w:rPr>
        <w:t xml:space="preserve">Probando un poco más dentro del proyecto, para activar </w:t>
      </w:r>
      <w:proofErr w:type="spellStart"/>
      <w:r w:rsidRPr="00867D47">
        <w:rPr>
          <w:sz w:val="24"/>
          <w:szCs w:val="24"/>
        </w:rPr>
        <w:t>terser</w:t>
      </w:r>
      <w:proofErr w:type="spellEnd"/>
      <w:r w:rsidRPr="00867D47">
        <w:rPr>
          <w:sz w:val="24"/>
          <w:szCs w:val="24"/>
        </w:rPr>
        <w:t xml:space="preserve"> por defecto de </w:t>
      </w:r>
      <w:proofErr w:type="spellStart"/>
      <w:r w:rsidRPr="00867D47">
        <w:rPr>
          <w:sz w:val="24"/>
          <w:szCs w:val="24"/>
        </w:rPr>
        <w:t>webpack</w:t>
      </w:r>
      <w:proofErr w:type="spellEnd"/>
      <w:r w:rsidRPr="00867D47">
        <w:rPr>
          <w:sz w:val="24"/>
          <w:szCs w:val="24"/>
        </w:rPr>
        <w:t xml:space="preserve"> solo debemos usar el siguiente código</w:t>
      </w:r>
    </w:p>
    <w:p w14:paraId="36F19063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  <w:lang w:val="en-US"/>
        </w:rPr>
      </w:pPr>
      <w:proofErr w:type="spellStart"/>
      <w:proofErr w:type="gramStart"/>
      <w:r w:rsidRPr="00867D47">
        <w:rPr>
          <w:b/>
          <w:bCs/>
          <w:sz w:val="24"/>
          <w:szCs w:val="24"/>
          <w:lang w:val="en-US"/>
        </w:rPr>
        <w:t>module</w:t>
      </w:r>
      <w:r w:rsidRPr="00867D47">
        <w:rPr>
          <w:sz w:val="24"/>
          <w:szCs w:val="24"/>
          <w:lang w:val="en-US"/>
        </w:rPr>
        <w:t>.</w:t>
      </w:r>
      <w:r w:rsidRPr="00867D47">
        <w:rPr>
          <w:b/>
          <w:bCs/>
          <w:sz w:val="24"/>
          <w:szCs w:val="24"/>
          <w:lang w:val="en-US"/>
        </w:rPr>
        <w:t>exports</w:t>
      </w:r>
      <w:proofErr w:type="spellEnd"/>
      <w:proofErr w:type="gramEnd"/>
      <w:r w:rsidRPr="00867D47">
        <w:rPr>
          <w:sz w:val="24"/>
          <w:szCs w:val="24"/>
          <w:lang w:val="en-US"/>
        </w:rPr>
        <w:t xml:space="preserve"> = {</w:t>
      </w:r>
    </w:p>
    <w:p w14:paraId="6C3CFE61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67D47">
        <w:rPr>
          <w:sz w:val="24"/>
          <w:szCs w:val="24"/>
          <w:lang w:val="en-US"/>
        </w:rPr>
        <w:t>...</w:t>
      </w:r>
    </w:p>
    <w:p w14:paraId="7AF7B5F6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67D47">
        <w:rPr>
          <w:sz w:val="24"/>
          <w:szCs w:val="24"/>
          <w:lang w:val="en-US"/>
        </w:rPr>
        <w:t>optimization: {</w:t>
      </w:r>
    </w:p>
    <w:p w14:paraId="0C0C9FC6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67D4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67D47">
        <w:rPr>
          <w:sz w:val="24"/>
          <w:szCs w:val="24"/>
          <w:lang w:val="en-US"/>
        </w:rPr>
        <w:t>minimize:</w:t>
      </w:r>
      <w:r w:rsidRPr="00867D47">
        <w:rPr>
          <w:b/>
          <w:bCs/>
          <w:sz w:val="24"/>
          <w:szCs w:val="24"/>
          <w:lang w:val="en-US"/>
        </w:rPr>
        <w:t>true</w:t>
      </w:r>
      <w:proofErr w:type="spellEnd"/>
      <w:proofErr w:type="gramEnd"/>
    </w:p>
    <w:p w14:paraId="5B5A16B7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67D47">
        <w:rPr>
          <w:sz w:val="24"/>
          <w:szCs w:val="24"/>
          <w:lang w:val="en-US"/>
        </w:rPr>
        <w:t xml:space="preserve">  }</w:t>
      </w:r>
    </w:p>
    <w:p w14:paraId="2A2655A1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</w:rPr>
        <w:t>}</w:t>
      </w:r>
    </w:p>
    <w:p w14:paraId="1BAFD197" w14:textId="77777777" w:rsidR="00867D47" w:rsidRPr="00867D47" w:rsidRDefault="00867D47" w:rsidP="00867D47">
      <w:pPr>
        <w:shd w:val="clear" w:color="auto" w:fill="FFFFFF" w:themeFill="background1"/>
        <w:rPr>
          <w:sz w:val="24"/>
          <w:szCs w:val="24"/>
        </w:rPr>
      </w:pPr>
    </w:p>
    <w:p w14:paraId="43084800" w14:textId="77777777" w:rsidR="00867D47" w:rsidRPr="00867D47" w:rsidRDefault="00867D47" w:rsidP="00867D47">
      <w:pPr>
        <w:shd w:val="clear" w:color="auto" w:fill="FFFFFF" w:themeFill="background1"/>
        <w:rPr>
          <w:sz w:val="24"/>
          <w:szCs w:val="24"/>
        </w:rPr>
      </w:pPr>
      <w:r w:rsidRPr="00867D47">
        <w:rPr>
          <w:sz w:val="24"/>
          <w:szCs w:val="24"/>
        </w:rPr>
        <w:t>Es decir que no podemos usar la propiedad </w:t>
      </w:r>
      <w:proofErr w:type="spellStart"/>
      <w:r w:rsidRPr="00867D47">
        <w:rPr>
          <w:sz w:val="24"/>
          <w:szCs w:val="24"/>
        </w:rPr>
        <w:t>minimizer</w:t>
      </w:r>
      <w:proofErr w:type="spellEnd"/>
      <w:r w:rsidRPr="00867D47">
        <w:rPr>
          <w:sz w:val="24"/>
          <w:szCs w:val="24"/>
        </w:rPr>
        <w:t xml:space="preserve">: []. Pero si deseáramos personalizar la optimización y agregar </w:t>
      </w:r>
      <w:proofErr w:type="spellStart"/>
      <w:r w:rsidRPr="00867D47">
        <w:rPr>
          <w:sz w:val="24"/>
          <w:szCs w:val="24"/>
        </w:rPr>
        <w:t>plugins</w:t>
      </w:r>
      <w:proofErr w:type="spellEnd"/>
      <w:r w:rsidRPr="00867D47">
        <w:rPr>
          <w:sz w:val="24"/>
          <w:szCs w:val="24"/>
        </w:rPr>
        <w:t xml:space="preserve"> como ser </w:t>
      </w:r>
      <w:proofErr w:type="spellStart"/>
      <w:r w:rsidRPr="00867D47">
        <w:rPr>
          <w:sz w:val="24"/>
          <w:szCs w:val="24"/>
        </w:rPr>
        <w:t>css</w:t>
      </w:r>
      <w:proofErr w:type="spellEnd"/>
      <w:r w:rsidRPr="00867D47">
        <w:rPr>
          <w:sz w:val="24"/>
          <w:szCs w:val="24"/>
        </w:rPr>
        <w:t>-</w:t>
      </w:r>
      <w:proofErr w:type="spellStart"/>
      <w:r w:rsidRPr="00867D47">
        <w:rPr>
          <w:sz w:val="24"/>
          <w:szCs w:val="24"/>
        </w:rPr>
        <w:t>minimizer</w:t>
      </w:r>
      <w:proofErr w:type="spellEnd"/>
      <w:r w:rsidRPr="00867D47">
        <w:rPr>
          <w:sz w:val="24"/>
          <w:szCs w:val="24"/>
        </w:rPr>
        <w:t>-</w:t>
      </w:r>
      <w:proofErr w:type="spellStart"/>
      <w:r w:rsidRPr="00867D47">
        <w:rPr>
          <w:sz w:val="24"/>
          <w:szCs w:val="24"/>
        </w:rPr>
        <w:t>webpack</w:t>
      </w:r>
      <w:proofErr w:type="spellEnd"/>
      <w:r w:rsidRPr="00867D47">
        <w:rPr>
          <w:sz w:val="24"/>
          <w:szCs w:val="24"/>
        </w:rPr>
        <w:t xml:space="preserve">-plugin </w:t>
      </w:r>
      <w:proofErr w:type="spellStart"/>
      <w:r w:rsidRPr="00867D47">
        <w:rPr>
          <w:sz w:val="24"/>
          <w:szCs w:val="24"/>
        </w:rPr>
        <w:t>ahi</w:t>
      </w:r>
      <w:proofErr w:type="spellEnd"/>
      <w:r w:rsidRPr="00867D47">
        <w:rPr>
          <w:sz w:val="24"/>
          <w:szCs w:val="24"/>
        </w:rPr>
        <w:t xml:space="preserve"> toca instalar y usar </w:t>
      </w:r>
      <w:proofErr w:type="spellStart"/>
      <w:r w:rsidRPr="00867D47">
        <w:rPr>
          <w:sz w:val="24"/>
          <w:szCs w:val="24"/>
        </w:rPr>
        <w:t>terser</w:t>
      </w:r>
      <w:proofErr w:type="spellEnd"/>
      <w:r w:rsidRPr="00867D47">
        <w:rPr>
          <w:sz w:val="24"/>
          <w:szCs w:val="24"/>
        </w:rPr>
        <w:t>-</w:t>
      </w:r>
      <w:proofErr w:type="spellStart"/>
      <w:r w:rsidRPr="00867D47">
        <w:rPr>
          <w:sz w:val="24"/>
          <w:szCs w:val="24"/>
        </w:rPr>
        <w:t>webpack</w:t>
      </w:r>
      <w:proofErr w:type="spellEnd"/>
      <w:r w:rsidRPr="00867D47">
        <w:rPr>
          <w:sz w:val="24"/>
          <w:szCs w:val="24"/>
        </w:rPr>
        <w:t xml:space="preserve">-plugin dentro de </w:t>
      </w:r>
      <w:proofErr w:type="spellStart"/>
      <w:r w:rsidRPr="00867D47">
        <w:rPr>
          <w:sz w:val="24"/>
          <w:szCs w:val="24"/>
        </w:rPr>
        <w:t>optimizations</w:t>
      </w:r>
      <w:proofErr w:type="spellEnd"/>
      <w:r w:rsidRPr="00867D47">
        <w:rPr>
          <w:sz w:val="24"/>
          <w:szCs w:val="24"/>
        </w:rPr>
        <w:t xml:space="preserve">, otro caso de este tipo sería si desearas personalizar el plugin de </w:t>
      </w:r>
      <w:proofErr w:type="spellStart"/>
      <w:r w:rsidRPr="00867D47">
        <w:rPr>
          <w:sz w:val="24"/>
          <w:szCs w:val="24"/>
        </w:rPr>
        <w:t>terser</w:t>
      </w:r>
      <w:proofErr w:type="spellEnd"/>
    </w:p>
    <w:p w14:paraId="2FBF000B" w14:textId="77777777" w:rsidR="00867D47" w:rsidRPr="00867D47" w:rsidRDefault="00867D47" w:rsidP="00867D47">
      <w:pPr>
        <w:shd w:val="clear" w:color="auto" w:fill="FFFFFF" w:themeFill="background1"/>
        <w:rPr>
          <w:sz w:val="24"/>
          <w:szCs w:val="24"/>
        </w:rPr>
      </w:pPr>
      <w:r w:rsidRPr="00867D47">
        <w:rPr>
          <w:sz w:val="24"/>
          <w:szCs w:val="24"/>
        </w:rPr>
        <w:t xml:space="preserve">Una de las cosas </w:t>
      </w:r>
      <w:proofErr w:type="spellStart"/>
      <w:r w:rsidRPr="00867D47">
        <w:rPr>
          <w:sz w:val="24"/>
          <w:szCs w:val="24"/>
        </w:rPr>
        <w:t>mas</w:t>
      </w:r>
      <w:proofErr w:type="spellEnd"/>
      <w:r w:rsidRPr="00867D47">
        <w:rPr>
          <w:sz w:val="24"/>
          <w:szCs w:val="24"/>
        </w:rPr>
        <w:t xml:space="preserve"> importantes por la cual utilizamos </w:t>
      </w:r>
      <w:proofErr w:type="spellStart"/>
      <w:r w:rsidRPr="00867D47">
        <w:rPr>
          <w:sz w:val="24"/>
          <w:szCs w:val="24"/>
        </w:rPr>
        <w:t>webpack</w:t>
      </w:r>
      <w:proofErr w:type="spellEnd"/>
      <w:r w:rsidRPr="00867D47">
        <w:rPr>
          <w:sz w:val="24"/>
          <w:szCs w:val="24"/>
        </w:rPr>
        <w:t xml:space="preserve"> es la optimización de nuestro proyecto, en comprimir nuestro </w:t>
      </w:r>
      <w:proofErr w:type="spellStart"/>
      <w:r w:rsidRPr="00867D47">
        <w:rPr>
          <w:sz w:val="24"/>
          <w:szCs w:val="24"/>
        </w:rPr>
        <w:t>css</w:t>
      </w:r>
      <w:proofErr w:type="spellEnd"/>
      <w:r w:rsidRPr="00867D47">
        <w:rPr>
          <w:sz w:val="24"/>
          <w:szCs w:val="24"/>
        </w:rPr>
        <w:t xml:space="preserve">, nuestro </w:t>
      </w:r>
      <w:proofErr w:type="spellStart"/>
      <w:r w:rsidRPr="00867D47">
        <w:rPr>
          <w:sz w:val="24"/>
          <w:szCs w:val="24"/>
        </w:rPr>
        <w:t>javascript</w:t>
      </w:r>
      <w:proofErr w:type="spellEnd"/>
      <w:r w:rsidRPr="00867D47">
        <w:rPr>
          <w:sz w:val="24"/>
          <w:szCs w:val="24"/>
        </w:rPr>
        <w:t xml:space="preserve"> y optimizar nuestras </w:t>
      </w:r>
      <w:proofErr w:type="spellStart"/>
      <w:r w:rsidRPr="00867D47">
        <w:rPr>
          <w:sz w:val="24"/>
          <w:szCs w:val="24"/>
        </w:rPr>
        <w:t>imagenes</w:t>
      </w:r>
      <w:proofErr w:type="spellEnd"/>
      <w:r w:rsidRPr="00867D47">
        <w:rPr>
          <w:sz w:val="24"/>
          <w:szCs w:val="24"/>
        </w:rPr>
        <w:t xml:space="preserve">, entre otras </w:t>
      </w:r>
      <w:proofErr w:type="spellStart"/>
      <w:r w:rsidRPr="00867D47">
        <w:rPr>
          <w:sz w:val="24"/>
          <w:szCs w:val="24"/>
        </w:rPr>
        <w:t>caracteristicas</w:t>
      </w:r>
      <w:proofErr w:type="spellEnd"/>
      <w:r w:rsidRPr="00867D47">
        <w:rPr>
          <w:sz w:val="24"/>
          <w:szCs w:val="24"/>
        </w:rPr>
        <w:t>.</w:t>
      </w:r>
    </w:p>
    <w:p w14:paraId="4D7169E1" w14:textId="77777777" w:rsidR="00867D47" w:rsidRPr="00867D47" w:rsidRDefault="00867D47" w:rsidP="00867D47">
      <w:pPr>
        <w:shd w:val="clear" w:color="auto" w:fill="FFFFFF" w:themeFill="background1"/>
        <w:rPr>
          <w:sz w:val="24"/>
          <w:szCs w:val="24"/>
        </w:rPr>
      </w:pPr>
      <w:r w:rsidRPr="00867D47">
        <w:rPr>
          <w:sz w:val="24"/>
          <w:szCs w:val="24"/>
        </w:rPr>
        <w:t>Vamos a instalar unas dependencias que nos ayudaran con esto</w:t>
      </w:r>
    </w:p>
    <w:p w14:paraId="12F7CC4F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  <w:lang w:val="en-US"/>
        </w:rPr>
      </w:pPr>
      <w:proofErr w:type="spellStart"/>
      <w:r w:rsidRPr="00867D47">
        <w:rPr>
          <w:sz w:val="24"/>
          <w:szCs w:val="24"/>
          <w:lang w:val="en-US"/>
        </w:rPr>
        <w:t>npm</w:t>
      </w:r>
      <w:proofErr w:type="spellEnd"/>
      <w:r w:rsidRPr="00867D47">
        <w:rPr>
          <w:sz w:val="24"/>
          <w:szCs w:val="24"/>
          <w:lang w:val="en-US"/>
        </w:rPr>
        <w:t xml:space="preserve"> install </w:t>
      </w:r>
      <w:proofErr w:type="spellStart"/>
      <w:r w:rsidRPr="00867D47">
        <w:rPr>
          <w:sz w:val="24"/>
          <w:szCs w:val="24"/>
          <w:lang w:val="en-US"/>
        </w:rPr>
        <w:t>css</w:t>
      </w:r>
      <w:proofErr w:type="spellEnd"/>
      <w:r w:rsidRPr="00867D47">
        <w:rPr>
          <w:sz w:val="24"/>
          <w:szCs w:val="24"/>
          <w:lang w:val="en-US"/>
        </w:rPr>
        <w:t>-minimizer-webpack-plugin terser-webpack-plugin -D</w:t>
      </w:r>
    </w:p>
    <w:p w14:paraId="4765B7EF" w14:textId="77777777" w:rsidR="00867D47" w:rsidRPr="00867D47" w:rsidRDefault="00867D47" w:rsidP="00867D47">
      <w:pPr>
        <w:numPr>
          <w:ilvl w:val="0"/>
          <w:numId w:val="29"/>
        </w:numPr>
        <w:shd w:val="clear" w:color="auto" w:fill="FFFFFF" w:themeFill="background1"/>
        <w:rPr>
          <w:sz w:val="24"/>
          <w:szCs w:val="24"/>
        </w:rPr>
      </w:pPr>
      <w:r w:rsidRPr="00867D47">
        <w:rPr>
          <w:sz w:val="24"/>
          <w:szCs w:val="24"/>
        </w:rPr>
        <w:t xml:space="preserve">Ahora vamos a añadir nuestra configuración en nuestro archivo de </w:t>
      </w:r>
      <w:proofErr w:type="spellStart"/>
      <w:r w:rsidRPr="00867D47">
        <w:rPr>
          <w:sz w:val="24"/>
          <w:szCs w:val="24"/>
        </w:rPr>
        <w:t>webpack</w:t>
      </w:r>
      <w:proofErr w:type="spellEnd"/>
    </w:p>
    <w:p w14:paraId="244E1F5F" w14:textId="77777777" w:rsidR="00867D47" w:rsidRPr="00867D47" w:rsidRDefault="00867D47" w:rsidP="00867D47">
      <w:pPr>
        <w:shd w:val="clear" w:color="auto" w:fill="FFFFFF" w:themeFill="background1"/>
        <w:rPr>
          <w:sz w:val="24"/>
          <w:szCs w:val="24"/>
        </w:rPr>
      </w:pPr>
      <w:r w:rsidRPr="00867D47">
        <w:rPr>
          <w:sz w:val="24"/>
          <w:szCs w:val="24"/>
        </w:rPr>
        <w:t xml:space="preserve">//Importamos los </w:t>
      </w:r>
      <w:proofErr w:type="spellStart"/>
      <w:r w:rsidRPr="00867D47">
        <w:rPr>
          <w:sz w:val="24"/>
          <w:szCs w:val="24"/>
        </w:rPr>
        <w:t>plugins</w:t>
      </w:r>
      <w:proofErr w:type="spellEnd"/>
      <w:r w:rsidRPr="00867D47">
        <w:rPr>
          <w:sz w:val="24"/>
          <w:szCs w:val="24"/>
        </w:rPr>
        <w:t xml:space="preserve"> que acabamos de instalar</w:t>
      </w:r>
    </w:p>
    <w:p w14:paraId="6416474B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67D47">
        <w:rPr>
          <w:b/>
          <w:bCs/>
          <w:sz w:val="24"/>
          <w:szCs w:val="24"/>
          <w:lang w:val="en-US"/>
        </w:rPr>
        <w:t>const</w:t>
      </w:r>
      <w:r w:rsidRPr="00867D47">
        <w:rPr>
          <w:sz w:val="24"/>
          <w:szCs w:val="24"/>
          <w:lang w:val="en-US"/>
        </w:rPr>
        <w:t xml:space="preserve"> </w:t>
      </w:r>
      <w:proofErr w:type="spellStart"/>
      <w:r w:rsidRPr="00867D47">
        <w:rPr>
          <w:sz w:val="24"/>
          <w:szCs w:val="24"/>
          <w:lang w:val="en-US"/>
        </w:rPr>
        <w:t>CssMinimizerPlugin</w:t>
      </w:r>
      <w:proofErr w:type="spellEnd"/>
      <w:r w:rsidRPr="00867D47">
        <w:rPr>
          <w:sz w:val="24"/>
          <w:szCs w:val="24"/>
          <w:lang w:val="en-US"/>
        </w:rPr>
        <w:t xml:space="preserve"> = require('</w:t>
      </w:r>
      <w:proofErr w:type="spellStart"/>
      <w:r w:rsidRPr="00867D47">
        <w:rPr>
          <w:sz w:val="24"/>
          <w:szCs w:val="24"/>
          <w:lang w:val="en-US"/>
        </w:rPr>
        <w:t>css</w:t>
      </w:r>
      <w:proofErr w:type="spellEnd"/>
      <w:r w:rsidRPr="00867D47">
        <w:rPr>
          <w:sz w:val="24"/>
          <w:szCs w:val="24"/>
          <w:lang w:val="en-US"/>
        </w:rPr>
        <w:t>-minimizer-webpack-plugin');</w:t>
      </w:r>
    </w:p>
    <w:p w14:paraId="45B9E289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67D47">
        <w:rPr>
          <w:b/>
          <w:bCs/>
          <w:sz w:val="24"/>
          <w:szCs w:val="24"/>
          <w:lang w:val="en-US"/>
        </w:rPr>
        <w:t>const</w:t>
      </w:r>
      <w:r w:rsidRPr="00867D47">
        <w:rPr>
          <w:sz w:val="24"/>
          <w:szCs w:val="24"/>
          <w:lang w:val="en-US"/>
        </w:rPr>
        <w:t xml:space="preserve"> </w:t>
      </w:r>
      <w:proofErr w:type="spellStart"/>
      <w:r w:rsidRPr="00867D47">
        <w:rPr>
          <w:sz w:val="24"/>
          <w:szCs w:val="24"/>
          <w:lang w:val="en-US"/>
        </w:rPr>
        <w:t>TerserPlugin</w:t>
      </w:r>
      <w:proofErr w:type="spellEnd"/>
      <w:r w:rsidRPr="00867D47">
        <w:rPr>
          <w:sz w:val="24"/>
          <w:szCs w:val="24"/>
          <w:lang w:val="en-US"/>
        </w:rPr>
        <w:t xml:space="preserve"> = </w:t>
      </w:r>
      <w:proofErr w:type="spellStart"/>
      <w:r w:rsidRPr="00867D47">
        <w:rPr>
          <w:sz w:val="24"/>
          <w:szCs w:val="24"/>
          <w:lang w:val="en-US"/>
        </w:rPr>
        <w:t>requiere</w:t>
      </w:r>
      <w:proofErr w:type="spellEnd"/>
      <w:r w:rsidRPr="00867D47">
        <w:rPr>
          <w:sz w:val="24"/>
          <w:szCs w:val="24"/>
          <w:lang w:val="en-US"/>
        </w:rPr>
        <w:t>('terser-webpack-plugin');</w:t>
      </w:r>
    </w:p>
    <w:p w14:paraId="073476E4" w14:textId="77777777" w:rsidR="00867D47" w:rsidRPr="00867D47" w:rsidRDefault="00867D47" w:rsidP="00867D47">
      <w:pPr>
        <w:numPr>
          <w:ilvl w:val="0"/>
          <w:numId w:val="30"/>
        </w:numPr>
        <w:shd w:val="clear" w:color="auto" w:fill="FFFFFF" w:themeFill="background1"/>
        <w:rPr>
          <w:sz w:val="24"/>
          <w:szCs w:val="24"/>
        </w:rPr>
      </w:pPr>
      <w:r w:rsidRPr="00867D47">
        <w:rPr>
          <w:sz w:val="24"/>
          <w:szCs w:val="24"/>
        </w:rPr>
        <w:lastRenderedPageBreak/>
        <w:t xml:space="preserve">Luego vamos a añadir esto a nuestro archivo como una nueva configuración llamada </w:t>
      </w:r>
      <w:proofErr w:type="spellStart"/>
      <w:r w:rsidRPr="00867D47">
        <w:rPr>
          <w:sz w:val="24"/>
          <w:szCs w:val="24"/>
        </w:rPr>
        <w:t>optimization</w:t>
      </w:r>
      <w:proofErr w:type="spellEnd"/>
    </w:p>
    <w:p w14:paraId="02C1C97F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proofErr w:type="spellStart"/>
      <w:proofErr w:type="gramStart"/>
      <w:r w:rsidRPr="00867D47">
        <w:rPr>
          <w:sz w:val="24"/>
          <w:szCs w:val="24"/>
        </w:rPr>
        <w:t>optimization</w:t>
      </w:r>
      <w:proofErr w:type="spellEnd"/>
      <w:r w:rsidRPr="00867D47">
        <w:rPr>
          <w:sz w:val="24"/>
          <w:szCs w:val="24"/>
        </w:rPr>
        <w:t>:{</w:t>
      </w:r>
      <w:proofErr w:type="gramEnd"/>
    </w:p>
    <w:p w14:paraId="5F5BB73F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</w:rPr>
        <w:t xml:space="preserve">    </w:t>
      </w:r>
      <w:proofErr w:type="spellStart"/>
      <w:r w:rsidRPr="00867D47">
        <w:rPr>
          <w:sz w:val="24"/>
          <w:szCs w:val="24"/>
        </w:rPr>
        <w:t>minimize</w:t>
      </w:r>
      <w:proofErr w:type="spellEnd"/>
      <w:r w:rsidRPr="00867D47">
        <w:rPr>
          <w:sz w:val="24"/>
          <w:szCs w:val="24"/>
        </w:rPr>
        <w:t xml:space="preserve">: </w:t>
      </w:r>
      <w:r w:rsidRPr="00867D47">
        <w:rPr>
          <w:b/>
          <w:bCs/>
          <w:sz w:val="24"/>
          <w:szCs w:val="24"/>
        </w:rPr>
        <w:t>true</w:t>
      </w:r>
      <w:r w:rsidRPr="00867D47">
        <w:rPr>
          <w:sz w:val="24"/>
          <w:szCs w:val="24"/>
        </w:rPr>
        <w:t>,</w:t>
      </w:r>
    </w:p>
    <w:p w14:paraId="5C91C8E0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</w:rPr>
        <w:t xml:space="preserve">    </w:t>
      </w:r>
      <w:proofErr w:type="spellStart"/>
      <w:r w:rsidRPr="00867D47">
        <w:rPr>
          <w:sz w:val="24"/>
          <w:szCs w:val="24"/>
        </w:rPr>
        <w:t>minimizer</w:t>
      </w:r>
      <w:proofErr w:type="spellEnd"/>
      <w:r w:rsidRPr="00867D47">
        <w:rPr>
          <w:sz w:val="24"/>
          <w:szCs w:val="24"/>
        </w:rPr>
        <w:t>: [</w:t>
      </w:r>
    </w:p>
    <w:p w14:paraId="5FD413D0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</w:rPr>
        <w:t xml:space="preserve">      //Instanciamos las dependencias que estamos importando</w:t>
      </w:r>
    </w:p>
    <w:p w14:paraId="6608F59E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</w:rPr>
        <w:t xml:space="preserve">      </w:t>
      </w:r>
      <w:r w:rsidRPr="00867D47">
        <w:rPr>
          <w:b/>
          <w:bCs/>
          <w:sz w:val="24"/>
          <w:szCs w:val="24"/>
        </w:rPr>
        <w:t>new</w:t>
      </w:r>
      <w:r w:rsidRPr="00867D47">
        <w:rPr>
          <w:sz w:val="24"/>
          <w:szCs w:val="24"/>
        </w:rPr>
        <w:t xml:space="preserve"> </w:t>
      </w:r>
      <w:proofErr w:type="spellStart"/>
      <w:proofErr w:type="gramStart"/>
      <w:r w:rsidRPr="00867D47">
        <w:rPr>
          <w:sz w:val="24"/>
          <w:szCs w:val="24"/>
        </w:rPr>
        <w:t>CssMinimizerPlugin</w:t>
      </w:r>
      <w:proofErr w:type="spellEnd"/>
      <w:r w:rsidRPr="00867D47">
        <w:rPr>
          <w:sz w:val="24"/>
          <w:szCs w:val="24"/>
        </w:rPr>
        <w:t>(</w:t>
      </w:r>
      <w:proofErr w:type="gramEnd"/>
      <w:r w:rsidRPr="00867D47">
        <w:rPr>
          <w:sz w:val="24"/>
          <w:szCs w:val="24"/>
        </w:rPr>
        <w:t>),</w:t>
      </w:r>
    </w:p>
    <w:p w14:paraId="00C38D30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</w:rPr>
        <w:t xml:space="preserve">      </w:t>
      </w:r>
      <w:r w:rsidRPr="00867D47">
        <w:rPr>
          <w:b/>
          <w:bCs/>
          <w:sz w:val="24"/>
          <w:szCs w:val="24"/>
        </w:rPr>
        <w:t>new</w:t>
      </w:r>
      <w:r w:rsidRPr="00867D47">
        <w:rPr>
          <w:sz w:val="24"/>
          <w:szCs w:val="24"/>
        </w:rPr>
        <w:t xml:space="preserve"> </w:t>
      </w:r>
      <w:proofErr w:type="spellStart"/>
      <w:proofErr w:type="gramStart"/>
      <w:r w:rsidRPr="00867D47">
        <w:rPr>
          <w:sz w:val="24"/>
          <w:szCs w:val="24"/>
        </w:rPr>
        <w:t>TerserPlugin</w:t>
      </w:r>
      <w:proofErr w:type="spellEnd"/>
      <w:r w:rsidRPr="00867D47">
        <w:rPr>
          <w:sz w:val="24"/>
          <w:szCs w:val="24"/>
        </w:rPr>
        <w:t>(</w:t>
      </w:r>
      <w:proofErr w:type="gramEnd"/>
      <w:r w:rsidRPr="00867D47">
        <w:rPr>
          <w:sz w:val="24"/>
          <w:szCs w:val="24"/>
        </w:rPr>
        <w:t>),</w:t>
      </w:r>
    </w:p>
    <w:p w14:paraId="690C154B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</w:rPr>
        <w:t xml:space="preserve">    ]</w:t>
      </w:r>
    </w:p>
    <w:p w14:paraId="0F99DA8E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</w:rPr>
        <w:t xml:space="preserve">  }</w:t>
      </w:r>
    </w:p>
    <w:p w14:paraId="1C6245A4" w14:textId="77777777" w:rsidR="00867D47" w:rsidRPr="00867D47" w:rsidRDefault="00867D47" w:rsidP="00867D47">
      <w:pPr>
        <w:shd w:val="clear" w:color="auto" w:fill="FFFFFF" w:themeFill="background1"/>
        <w:rPr>
          <w:sz w:val="24"/>
          <w:szCs w:val="24"/>
        </w:rPr>
      </w:pPr>
      <w:r w:rsidRPr="00867D47">
        <w:rPr>
          <w:sz w:val="24"/>
          <w:szCs w:val="24"/>
        </w:rPr>
        <w:t xml:space="preserve">Otra de las optimizaciones que podemos realizar para poder verificar las versiones que estamos trabajando tiene que ver mucho directamente con </w:t>
      </w:r>
      <w:proofErr w:type="gramStart"/>
      <w:r w:rsidRPr="00867D47">
        <w:rPr>
          <w:sz w:val="24"/>
          <w:szCs w:val="24"/>
        </w:rPr>
        <w:t>los hash</w:t>
      </w:r>
      <w:proofErr w:type="gramEnd"/>
    </w:p>
    <w:p w14:paraId="01166612" w14:textId="77777777" w:rsidR="00867D47" w:rsidRPr="00867D47" w:rsidRDefault="00867D47" w:rsidP="00867D47">
      <w:pPr>
        <w:shd w:val="clear" w:color="auto" w:fill="FFFFFF" w:themeFill="background1"/>
        <w:rPr>
          <w:sz w:val="24"/>
          <w:szCs w:val="24"/>
        </w:rPr>
      </w:pPr>
      <w:proofErr w:type="spellStart"/>
      <w:r w:rsidRPr="00867D47">
        <w:rPr>
          <w:sz w:val="24"/>
          <w:szCs w:val="24"/>
        </w:rPr>
        <w:t>Asi</w:t>
      </w:r>
      <w:proofErr w:type="spellEnd"/>
      <w:r w:rsidRPr="00867D47">
        <w:rPr>
          <w:sz w:val="24"/>
          <w:szCs w:val="24"/>
        </w:rPr>
        <w:t xml:space="preserve"> que vamos a identificar cada </w:t>
      </w:r>
      <w:proofErr w:type="spellStart"/>
      <w:r w:rsidRPr="00867D47">
        <w:rPr>
          <w:sz w:val="24"/>
          <w:szCs w:val="24"/>
        </w:rPr>
        <w:t>bild</w:t>
      </w:r>
      <w:proofErr w:type="spellEnd"/>
      <w:r w:rsidRPr="00867D47">
        <w:rPr>
          <w:sz w:val="24"/>
          <w:szCs w:val="24"/>
        </w:rPr>
        <w:t xml:space="preserve"> de nuestro proyecto con un hash</w:t>
      </w:r>
    </w:p>
    <w:p w14:paraId="53566A93" w14:textId="77777777" w:rsidR="00867D47" w:rsidRPr="00867D47" w:rsidRDefault="00867D47" w:rsidP="00867D47">
      <w:pPr>
        <w:numPr>
          <w:ilvl w:val="0"/>
          <w:numId w:val="31"/>
        </w:numPr>
        <w:shd w:val="clear" w:color="auto" w:fill="FFFFFF" w:themeFill="background1"/>
        <w:rPr>
          <w:sz w:val="24"/>
          <w:szCs w:val="24"/>
        </w:rPr>
      </w:pPr>
      <w:r w:rsidRPr="00867D47">
        <w:rPr>
          <w:sz w:val="24"/>
          <w:szCs w:val="24"/>
        </w:rPr>
        <w:t xml:space="preserve">añadimos </w:t>
      </w:r>
      <w:proofErr w:type="gramStart"/>
      <w:r w:rsidRPr="00867D47">
        <w:rPr>
          <w:sz w:val="24"/>
          <w:szCs w:val="24"/>
        </w:rPr>
        <w:t>los hash</w:t>
      </w:r>
      <w:proofErr w:type="gramEnd"/>
      <w:r w:rsidRPr="00867D47">
        <w:rPr>
          <w:sz w:val="24"/>
          <w:szCs w:val="24"/>
        </w:rPr>
        <w:t xml:space="preserve"> en output</w:t>
      </w:r>
    </w:p>
    <w:p w14:paraId="35435F6C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proofErr w:type="gramStart"/>
      <w:r w:rsidRPr="00867D47">
        <w:rPr>
          <w:sz w:val="24"/>
          <w:szCs w:val="24"/>
        </w:rPr>
        <w:t>output:{</w:t>
      </w:r>
      <w:proofErr w:type="gramEnd"/>
    </w:p>
    <w:p w14:paraId="74B08541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67D47">
        <w:rPr>
          <w:sz w:val="24"/>
          <w:szCs w:val="24"/>
          <w:lang w:val="en-US"/>
        </w:rPr>
        <w:t xml:space="preserve">    path: </w:t>
      </w:r>
      <w:proofErr w:type="spellStart"/>
      <w:proofErr w:type="gramStart"/>
      <w:r w:rsidRPr="00867D47">
        <w:rPr>
          <w:sz w:val="24"/>
          <w:szCs w:val="24"/>
          <w:lang w:val="en-US"/>
        </w:rPr>
        <w:t>path.resolve</w:t>
      </w:r>
      <w:proofErr w:type="spellEnd"/>
      <w:proofErr w:type="gramEnd"/>
      <w:r w:rsidRPr="00867D47">
        <w:rPr>
          <w:sz w:val="24"/>
          <w:szCs w:val="24"/>
          <w:lang w:val="en-US"/>
        </w:rPr>
        <w:t>(__</w:t>
      </w:r>
      <w:proofErr w:type="spellStart"/>
      <w:r w:rsidRPr="00867D47">
        <w:rPr>
          <w:sz w:val="24"/>
          <w:szCs w:val="24"/>
          <w:lang w:val="en-US"/>
        </w:rPr>
        <w:t>dirname</w:t>
      </w:r>
      <w:proofErr w:type="spellEnd"/>
      <w:r w:rsidRPr="00867D47">
        <w:rPr>
          <w:sz w:val="24"/>
          <w:szCs w:val="24"/>
          <w:lang w:val="en-US"/>
        </w:rPr>
        <w:t>, '</w:t>
      </w:r>
      <w:proofErr w:type="spellStart"/>
      <w:r w:rsidRPr="00867D47">
        <w:rPr>
          <w:sz w:val="24"/>
          <w:szCs w:val="24"/>
          <w:lang w:val="en-US"/>
        </w:rPr>
        <w:t>dist</w:t>
      </w:r>
      <w:proofErr w:type="spellEnd"/>
      <w:r w:rsidRPr="00867D47">
        <w:rPr>
          <w:sz w:val="24"/>
          <w:szCs w:val="24"/>
          <w:lang w:val="en-US"/>
        </w:rPr>
        <w:t>'),</w:t>
      </w:r>
    </w:p>
    <w:p w14:paraId="32F4F258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  <w:lang w:val="en-US"/>
        </w:rPr>
        <w:t xml:space="preserve">    </w:t>
      </w:r>
      <w:r w:rsidRPr="00867D47">
        <w:rPr>
          <w:sz w:val="24"/>
          <w:szCs w:val="24"/>
        </w:rPr>
        <w:t xml:space="preserve">//cambios este elemento y le pondremos tanto el </w:t>
      </w:r>
      <w:proofErr w:type="spellStart"/>
      <w:r w:rsidRPr="00867D47">
        <w:rPr>
          <w:sz w:val="24"/>
          <w:szCs w:val="24"/>
        </w:rPr>
        <w:t>name</w:t>
      </w:r>
      <w:proofErr w:type="spellEnd"/>
      <w:r w:rsidRPr="00867D47">
        <w:rPr>
          <w:sz w:val="24"/>
          <w:szCs w:val="24"/>
        </w:rPr>
        <w:t xml:space="preserve"> para que lo identifique</w:t>
      </w:r>
    </w:p>
    <w:p w14:paraId="7A01EAD0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</w:rPr>
        <w:t xml:space="preserve">      //como la parte del </w:t>
      </w:r>
      <w:proofErr w:type="spellStart"/>
      <w:r w:rsidRPr="00867D47">
        <w:rPr>
          <w:sz w:val="24"/>
          <w:szCs w:val="24"/>
        </w:rPr>
        <w:t>contenthash</w:t>
      </w:r>
      <w:proofErr w:type="spellEnd"/>
      <w:r w:rsidRPr="00867D47">
        <w:rPr>
          <w:sz w:val="24"/>
          <w:szCs w:val="24"/>
        </w:rPr>
        <w:t xml:space="preserve"> para que nos muestre eso</w:t>
      </w:r>
    </w:p>
    <w:p w14:paraId="369A2D64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67D47">
        <w:rPr>
          <w:sz w:val="24"/>
          <w:szCs w:val="24"/>
        </w:rPr>
        <w:t xml:space="preserve">    </w:t>
      </w:r>
      <w:r w:rsidRPr="00867D47">
        <w:rPr>
          <w:sz w:val="24"/>
          <w:szCs w:val="24"/>
          <w:lang w:val="en-US"/>
        </w:rPr>
        <w:t>filename: '[name</w:t>
      </w:r>
      <w:proofErr w:type="gramStart"/>
      <w:r w:rsidRPr="00867D47">
        <w:rPr>
          <w:sz w:val="24"/>
          <w:szCs w:val="24"/>
          <w:lang w:val="en-US"/>
        </w:rPr>
        <w:t>].[</w:t>
      </w:r>
      <w:proofErr w:type="spellStart"/>
      <w:proofErr w:type="gramEnd"/>
      <w:r w:rsidRPr="00867D47">
        <w:rPr>
          <w:sz w:val="24"/>
          <w:szCs w:val="24"/>
          <w:lang w:val="en-US"/>
        </w:rPr>
        <w:t>contenthash</w:t>
      </w:r>
      <w:proofErr w:type="spellEnd"/>
      <w:r w:rsidRPr="00867D47">
        <w:rPr>
          <w:sz w:val="24"/>
          <w:szCs w:val="24"/>
          <w:lang w:val="en-US"/>
        </w:rPr>
        <w:t>].</w:t>
      </w:r>
      <w:proofErr w:type="spellStart"/>
      <w:r w:rsidRPr="00867D47">
        <w:rPr>
          <w:sz w:val="24"/>
          <w:szCs w:val="24"/>
          <w:lang w:val="en-US"/>
        </w:rPr>
        <w:t>js</w:t>
      </w:r>
      <w:proofErr w:type="spellEnd"/>
      <w:r w:rsidRPr="00867D47">
        <w:rPr>
          <w:sz w:val="24"/>
          <w:szCs w:val="24"/>
          <w:lang w:val="en-US"/>
        </w:rPr>
        <w:t>',</w:t>
      </w:r>
    </w:p>
    <w:p w14:paraId="53CC2AAC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  <w:lang w:val="en-US"/>
        </w:rPr>
        <w:t xml:space="preserve">    </w:t>
      </w:r>
      <w:r w:rsidRPr="00867D47">
        <w:rPr>
          <w:sz w:val="24"/>
          <w:szCs w:val="24"/>
        </w:rPr>
        <w:t xml:space="preserve">//para insertar el cambio y mover las fuentes a otra </w:t>
      </w:r>
      <w:proofErr w:type="spellStart"/>
      <w:r w:rsidRPr="00867D47">
        <w:rPr>
          <w:sz w:val="24"/>
          <w:szCs w:val="24"/>
        </w:rPr>
        <w:t>carpte</w:t>
      </w:r>
      <w:proofErr w:type="spellEnd"/>
      <w:r w:rsidRPr="00867D47">
        <w:rPr>
          <w:sz w:val="24"/>
          <w:szCs w:val="24"/>
        </w:rPr>
        <w:t xml:space="preserve"> lo hacemos </w:t>
      </w:r>
      <w:proofErr w:type="spellStart"/>
      <w:r w:rsidRPr="00867D47">
        <w:rPr>
          <w:sz w:val="24"/>
          <w:szCs w:val="24"/>
        </w:rPr>
        <w:t>aqui</w:t>
      </w:r>
      <w:proofErr w:type="spellEnd"/>
    </w:p>
    <w:p w14:paraId="5A8DDE0D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67D47">
        <w:rPr>
          <w:sz w:val="24"/>
          <w:szCs w:val="24"/>
        </w:rPr>
        <w:t xml:space="preserve">    </w:t>
      </w:r>
      <w:proofErr w:type="spellStart"/>
      <w:r w:rsidRPr="00867D47">
        <w:rPr>
          <w:sz w:val="24"/>
          <w:szCs w:val="24"/>
          <w:lang w:val="en-US"/>
        </w:rPr>
        <w:t>assetModuleFilename</w:t>
      </w:r>
      <w:proofErr w:type="spellEnd"/>
      <w:r w:rsidRPr="00867D47">
        <w:rPr>
          <w:sz w:val="24"/>
          <w:szCs w:val="24"/>
          <w:lang w:val="en-US"/>
        </w:rPr>
        <w:t>: 'assets/image/[hash][</w:t>
      </w:r>
      <w:proofErr w:type="spellStart"/>
      <w:r w:rsidRPr="00867D47">
        <w:rPr>
          <w:sz w:val="24"/>
          <w:szCs w:val="24"/>
          <w:lang w:val="en-US"/>
        </w:rPr>
        <w:t>ext</w:t>
      </w:r>
      <w:proofErr w:type="spellEnd"/>
      <w:r w:rsidRPr="00867D47">
        <w:rPr>
          <w:sz w:val="24"/>
          <w:szCs w:val="24"/>
          <w:lang w:val="en-US"/>
        </w:rPr>
        <w:t>][query]'</w:t>
      </w:r>
    </w:p>
    <w:p w14:paraId="0F8C8333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  <w:lang w:val="en-US"/>
        </w:rPr>
        <w:t xml:space="preserve">  </w:t>
      </w:r>
      <w:r w:rsidRPr="00867D47">
        <w:rPr>
          <w:sz w:val="24"/>
          <w:szCs w:val="24"/>
        </w:rPr>
        <w:t>},</w:t>
      </w:r>
    </w:p>
    <w:p w14:paraId="1C91F347" w14:textId="77777777" w:rsidR="00867D47" w:rsidRPr="00867D47" w:rsidRDefault="00867D47" w:rsidP="00867D47">
      <w:pPr>
        <w:numPr>
          <w:ilvl w:val="0"/>
          <w:numId w:val="32"/>
        </w:numPr>
        <w:shd w:val="clear" w:color="auto" w:fill="FFFFFF" w:themeFill="background1"/>
        <w:rPr>
          <w:sz w:val="24"/>
          <w:szCs w:val="24"/>
        </w:rPr>
      </w:pPr>
      <w:r w:rsidRPr="00867D47">
        <w:rPr>
          <w:sz w:val="24"/>
          <w:szCs w:val="24"/>
        </w:rPr>
        <w:t>lo añadimos en nuestras fuentes</w:t>
      </w:r>
    </w:p>
    <w:p w14:paraId="262EA3AA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</w:rPr>
        <w:t>{</w:t>
      </w:r>
    </w:p>
    <w:p w14:paraId="6649856D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</w:p>
    <w:p w14:paraId="2D908A2E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</w:rPr>
        <w:t xml:space="preserve">        test: /</w:t>
      </w:r>
      <w:proofErr w:type="gramStart"/>
      <w:r w:rsidRPr="00867D47">
        <w:rPr>
          <w:sz w:val="24"/>
          <w:szCs w:val="24"/>
        </w:rPr>
        <w:t>\.(</w:t>
      </w:r>
      <w:proofErr w:type="gramEnd"/>
      <w:r w:rsidRPr="00867D47">
        <w:rPr>
          <w:sz w:val="24"/>
          <w:szCs w:val="24"/>
        </w:rPr>
        <w:t>woff|woff2)$/,</w:t>
      </w:r>
    </w:p>
    <w:p w14:paraId="1D11C98D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</w:rPr>
        <w:t xml:space="preserve">        use: {</w:t>
      </w:r>
    </w:p>
    <w:p w14:paraId="4E6DDA99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</w:rPr>
        <w:t xml:space="preserve">          </w:t>
      </w:r>
      <w:proofErr w:type="spellStart"/>
      <w:r w:rsidRPr="00867D47">
        <w:rPr>
          <w:sz w:val="24"/>
          <w:szCs w:val="24"/>
        </w:rPr>
        <w:t>loader</w:t>
      </w:r>
      <w:proofErr w:type="spellEnd"/>
      <w:r w:rsidRPr="00867D47">
        <w:rPr>
          <w:sz w:val="24"/>
          <w:szCs w:val="24"/>
        </w:rPr>
        <w:t>: '</w:t>
      </w:r>
      <w:proofErr w:type="spellStart"/>
      <w:r w:rsidRPr="00867D47">
        <w:rPr>
          <w:sz w:val="24"/>
          <w:szCs w:val="24"/>
        </w:rPr>
        <w:t>url-loader</w:t>
      </w:r>
      <w:proofErr w:type="spellEnd"/>
      <w:r w:rsidRPr="00867D47">
        <w:rPr>
          <w:sz w:val="24"/>
          <w:szCs w:val="24"/>
        </w:rPr>
        <w:t>',</w:t>
      </w:r>
    </w:p>
    <w:p w14:paraId="6767F825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</w:rPr>
        <w:lastRenderedPageBreak/>
        <w:t xml:space="preserve">          </w:t>
      </w:r>
      <w:proofErr w:type="spellStart"/>
      <w:proofErr w:type="gramStart"/>
      <w:r w:rsidRPr="00867D47">
        <w:rPr>
          <w:sz w:val="24"/>
          <w:szCs w:val="24"/>
        </w:rPr>
        <w:t>options</w:t>
      </w:r>
      <w:proofErr w:type="spellEnd"/>
      <w:r w:rsidRPr="00867D47">
        <w:rPr>
          <w:sz w:val="24"/>
          <w:szCs w:val="24"/>
        </w:rPr>
        <w:t>:{</w:t>
      </w:r>
      <w:proofErr w:type="gramEnd"/>
    </w:p>
    <w:p w14:paraId="1AA7981B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</w:p>
    <w:p w14:paraId="2A831688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</w:rPr>
        <w:t xml:space="preserve">            limit:10000,</w:t>
      </w:r>
    </w:p>
    <w:p w14:paraId="02042744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</w:rPr>
        <w:t xml:space="preserve">            </w:t>
      </w:r>
      <w:proofErr w:type="spellStart"/>
      <w:r w:rsidRPr="00867D47">
        <w:rPr>
          <w:sz w:val="24"/>
          <w:szCs w:val="24"/>
        </w:rPr>
        <w:t>mimetype</w:t>
      </w:r>
      <w:proofErr w:type="spellEnd"/>
      <w:r w:rsidRPr="00867D47">
        <w:rPr>
          <w:sz w:val="24"/>
          <w:szCs w:val="24"/>
        </w:rPr>
        <w:t>:"</w:t>
      </w:r>
      <w:proofErr w:type="spellStart"/>
      <w:r w:rsidRPr="00867D47">
        <w:rPr>
          <w:sz w:val="24"/>
          <w:szCs w:val="24"/>
        </w:rPr>
        <w:t>application</w:t>
      </w:r>
      <w:proofErr w:type="spellEnd"/>
      <w:r w:rsidRPr="00867D47">
        <w:rPr>
          <w:sz w:val="24"/>
          <w:szCs w:val="24"/>
        </w:rPr>
        <w:t>/</w:t>
      </w:r>
      <w:proofErr w:type="spellStart"/>
      <w:r w:rsidRPr="00867D47">
        <w:rPr>
          <w:sz w:val="24"/>
          <w:szCs w:val="24"/>
        </w:rPr>
        <w:t>font-woff</w:t>
      </w:r>
      <w:proofErr w:type="spellEnd"/>
      <w:r w:rsidRPr="00867D47">
        <w:rPr>
          <w:sz w:val="24"/>
          <w:szCs w:val="24"/>
        </w:rPr>
        <w:t>",</w:t>
      </w:r>
    </w:p>
    <w:p w14:paraId="74631698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</w:rPr>
        <w:t xml:space="preserve">            </w:t>
      </w:r>
      <w:proofErr w:type="spellStart"/>
      <w:r w:rsidRPr="00867D47">
        <w:rPr>
          <w:sz w:val="24"/>
          <w:szCs w:val="24"/>
        </w:rPr>
        <w:t>name</w:t>
      </w:r>
      <w:proofErr w:type="spellEnd"/>
      <w:r w:rsidRPr="00867D47">
        <w:rPr>
          <w:sz w:val="24"/>
          <w:szCs w:val="24"/>
        </w:rPr>
        <w:t>: "[</w:t>
      </w:r>
      <w:proofErr w:type="spellStart"/>
      <w:r w:rsidRPr="00867D47">
        <w:rPr>
          <w:sz w:val="24"/>
          <w:szCs w:val="24"/>
        </w:rPr>
        <w:t>name</w:t>
      </w:r>
      <w:proofErr w:type="spellEnd"/>
      <w:proofErr w:type="gramStart"/>
      <w:r w:rsidRPr="00867D47">
        <w:rPr>
          <w:sz w:val="24"/>
          <w:szCs w:val="24"/>
        </w:rPr>
        <w:t>].[</w:t>
      </w:r>
      <w:proofErr w:type="spellStart"/>
      <w:proofErr w:type="gramEnd"/>
      <w:r w:rsidRPr="00867D47">
        <w:rPr>
          <w:sz w:val="24"/>
          <w:szCs w:val="24"/>
        </w:rPr>
        <w:t>contenthash</w:t>
      </w:r>
      <w:proofErr w:type="spellEnd"/>
      <w:r w:rsidRPr="00867D47">
        <w:rPr>
          <w:sz w:val="24"/>
          <w:szCs w:val="24"/>
        </w:rPr>
        <w:t>].[</w:t>
      </w:r>
      <w:proofErr w:type="spellStart"/>
      <w:r w:rsidRPr="00867D47">
        <w:rPr>
          <w:sz w:val="24"/>
          <w:szCs w:val="24"/>
        </w:rPr>
        <w:t>ext</w:t>
      </w:r>
      <w:proofErr w:type="spellEnd"/>
      <w:r w:rsidRPr="00867D47">
        <w:rPr>
          <w:sz w:val="24"/>
          <w:szCs w:val="24"/>
        </w:rPr>
        <w:t>]",</w:t>
      </w:r>
    </w:p>
    <w:p w14:paraId="1866BC96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</w:rPr>
        <w:t xml:space="preserve">            </w:t>
      </w:r>
      <w:proofErr w:type="spellStart"/>
      <w:r w:rsidRPr="00867D47">
        <w:rPr>
          <w:sz w:val="24"/>
          <w:szCs w:val="24"/>
        </w:rPr>
        <w:t>outputPath</w:t>
      </w:r>
      <w:proofErr w:type="spellEnd"/>
      <w:r w:rsidRPr="00867D47">
        <w:rPr>
          <w:sz w:val="24"/>
          <w:szCs w:val="24"/>
        </w:rPr>
        <w:t xml:space="preserve">: </w:t>
      </w:r>
      <w:proofErr w:type="gramStart"/>
      <w:r w:rsidRPr="00867D47">
        <w:rPr>
          <w:sz w:val="24"/>
          <w:szCs w:val="24"/>
        </w:rPr>
        <w:t>"./</w:t>
      </w:r>
      <w:proofErr w:type="spellStart"/>
      <w:proofErr w:type="gramEnd"/>
      <w:r w:rsidRPr="00867D47">
        <w:rPr>
          <w:sz w:val="24"/>
          <w:szCs w:val="24"/>
        </w:rPr>
        <w:t>assets</w:t>
      </w:r>
      <w:proofErr w:type="spellEnd"/>
      <w:r w:rsidRPr="00867D47">
        <w:rPr>
          <w:sz w:val="24"/>
          <w:szCs w:val="24"/>
        </w:rPr>
        <w:t>/</w:t>
      </w:r>
      <w:proofErr w:type="spellStart"/>
      <w:r w:rsidRPr="00867D47">
        <w:rPr>
          <w:sz w:val="24"/>
          <w:szCs w:val="24"/>
        </w:rPr>
        <w:t>fonts</w:t>
      </w:r>
      <w:proofErr w:type="spellEnd"/>
      <w:r w:rsidRPr="00867D47">
        <w:rPr>
          <w:sz w:val="24"/>
          <w:szCs w:val="24"/>
        </w:rPr>
        <w:t>/",</w:t>
      </w:r>
    </w:p>
    <w:p w14:paraId="385D782C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</w:rPr>
        <w:t xml:space="preserve">            </w:t>
      </w:r>
      <w:proofErr w:type="spellStart"/>
      <w:r w:rsidRPr="00867D47">
        <w:rPr>
          <w:sz w:val="24"/>
          <w:szCs w:val="24"/>
        </w:rPr>
        <w:t>publicPath</w:t>
      </w:r>
      <w:proofErr w:type="spellEnd"/>
      <w:r w:rsidRPr="00867D47">
        <w:rPr>
          <w:sz w:val="24"/>
          <w:szCs w:val="24"/>
        </w:rPr>
        <w:t xml:space="preserve">: </w:t>
      </w:r>
      <w:proofErr w:type="gramStart"/>
      <w:r w:rsidRPr="00867D47">
        <w:rPr>
          <w:sz w:val="24"/>
          <w:szCs w:val="24"/>
        </w:rPr>
        <w:t>"./</w:t>
      </w:r>
      <w:proofErr w:type="spellStart"/>
      <w:proofErr w:type="gramEnd"/>
      <w:r w:rsidRPr="00867D47">
        <w:rPr>
          <w:sz w:val="24"/>
          <w:szCs w:val="24"/>
        </w:rPr>
        <w:t>assets</w:t>
      </w:r>
      <w:proofErr w:type="spellEnd"/>
      <w:r w:rsidRPr="00867D47">
        <w:rPr>
          <w:sz w:val="24"/>
          <w:szCs w:val="24"/>
        </w:rPr>
        <w:t>/</w:t>
      </w:r>
      <w:proofErr w:type="spellStart"/>
      <w:r w:rsidRPr="00867D47">
        <w:rPr>
          <w:sz w:val="24"/>
          <w:szCs w:val="24"/>
        </w:rPr>
        <w:t>fonts</w:t>
      </w:r>
      <w:proofErr w:type="spellEnd"/>
      <w:r w:rsidRPr="00867D47">
        <w:rPr>
          <w:sz w:val="24"/>
          <w:szCs w:val="24"/>
        </w:rPr>
        <w:t>/",</w:t>
      </w:r>
    </w:p>
    <w:p w14:paraId="74D7F3DE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</w:rPr>
        <w:t xml:space="preserve">            </w:t>
      </w:r>
      <w:proofErr w:type="spellStart"/>
      <w:r w:rsidRPr="00867D47">
        <w:rPr>
          <w:sz w:val="24"/>
          <w:szCs w:val="24"/>
        </w:rPr>
        <w:t>esModule</w:t>
      </w:r>
      <w:proofErr w:type="spellEnd"/>
      <w:r w:rsidRPr="00867D47">
        <w:rPr>
          <w:sz w:val="24"/>
          <w:szCs w:val="24"/>
        </w:rPr>
        <w:t xml:space="preserve">: </w:t>
      </w:r>
      <w:r w:rsidRPr="00867D47">
        <w:rPr>
          <w:b/>
          <w:bCs/>
          <w:sz w:val="24"/>
          <w:szCs w:val="24"/>
        </w:rPr>
        <w:t>false</w:t>
      </w:r>
      <w:r w:rsidRPr="00867D47">
        <w:rPr>
          <w:sz w:val="24"/>
          <w:szCs w:val="24"/>
        </w:rPr>
        <w:t>,</w:t>
      </w:r>
    </w:p>
    <w:p w14:paraId="1BB37B38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</w:rPr>
        <w:t xml:space="preserve">          }</w:t>
      </w:r>
    </w:p>
    <w:p w14:paraId="4F8AD8A7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</w:rPr>
        <w:t xml:space="preserve">        }</w:t>
      </w:r>
    </w:p>
    <w:p w14:paraId="1CA6592F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</w:p>
    <w:p w14:paraId="34B823BC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</w:rPr>
        <w:t xml:space="preserve">      }</w:t>
      </w:r>
    </w:p>
    <w:p w14:paraId="173FBDF7" w14:textId="77777777" w:rsidR="00867D47" w:rsidRPr="00867D47" w:rsidRDefault="00867D47" w:rsidP="00867D47">
      <w:pPr>
        <w:numPr>
          <w:ilvl w:val="0"/>
          <w:numId w:val="33"/>
        </w:numPr>
        <w:shd w:val="clear" w:color="auto" w:fill="FFFFFF" w:themeFill="background1"/>
        <w:rPr>
          <w:sz w:val="24"/>
          <w:szCs w:val="24"/>
        </w:rPr>
      </w:pPr>
      <w:r w:rsidRPr="00867D47">
        <w:rPr>
          <w:sz w:val="24"/>
          <w:szCs w:val="24"/>
        </w:rPr>
        <w:t xml:space="preserve">Lo añadimos en la instancia de la dependencia que compila nuestro </w:t>
      </w:r>
      <w:proofErr w:type="spellStart"/>
      <w:r w:rsidRPr="00867D47">
        <w:rPr>
          <w:sz w:val="24"/>
          <w:szCs w:val="24"/>
        </w:rPr>
        <w:t>css</w:t>
      </w:r>
      <w:proofErr w:type="spellEnd"/>
    </w:p>
    <w:p w14:paraId="036757F8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</w:rPr>
        <w:t xml:space="preserve">//Le </w:t>
      </w:r>
      <w:proofErr w:type="spellStart"/>
      <w:r w:rsidRPr="00867D47">
        <w:rPr>
          <w:sz w:val="24"/>
          <w:szCs w:val="24"/>
        </w:rPr>
        <w:t>anadimos</w:t>
      </w:r>
      <w:proofErr w:type="spellEnd"/>
      <w:r w:rsidRPr="00867D47">
        <w:rPr>
          <w:sz w:val="24"/>
          <w:szCs w:val="24"/>
        </w:rPr>
        <w:t xml:space="preserve"> una </w:t>
      </w:r>
      <w:proofErr w:type="spellStart"/>
      <w:r w:rsidRPr="00867D47">
        <w:rPr>
          <w:sz w:val="24"/>
          <w:szCs w:val="24"/>
        </w:rPr>
        <w:t>configuracion</w:t>
      </w:r>
      <w:proofErr w:type="spellEnd"/>
      <w:r w:rsidRPr="00867D47">
        <w:rPr>
          <w:sz w:val="24"/>
          <w:szCs w:val="24"/>
        </w:rPr>
        <w:t xml:space="preserve"> al plugin que nos permite compilar en </w:t>
      </w:r>
      <w:proofErr w:type="spellStart"/>
      <w:r w:rsidRPr="00867D47">
        <w:rPr>
          <w:sz w:val="24"/>
          <w:szCs w:val="24"/>
        </w:rPr>
        <w:t>css</w:t>
      </w:r>
      <w:proofErr w:type="spellEnd"/>
    </w:p>
    <w:p w14:paraId="2EA67127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67D47">
        <w:rPr>
          <w:sz w:val="24"/>
          <w:szCs w:val="24"/>
        </w:rPr>
        <w:t xml:space="preserve">    </w:t>
      </w:r>
      <w:r w:rsidRPr="00867D47">
        <w:rPr>
          <w:b/>
          <w:bCs/>
          <w:sz w:val="24"/>
          <w:szCs w:val="24"/>
          <w:lang w:val="en-US"/>
        </w:rPr>
        <w:t>new</w:t>
      </w:r>
      <w:r w:rsidRPr="00867D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67D47">
        <w:rPr>
          <w:sz w:val="24"/>
          <w:szCs w:val="24"/>
          <w:lang w:val="en-US"/>
        </w:rPr>
        <w:t>MiniCssExtracPlugin</w:t>
      </w:r>
      <w:proofErr w:type="spellEnd"/>
      <w:r w:rsidRPr="00867D47">
        <w:rPr>
          <w:sz w:val="24"/>
          <w:szCs w:val="24"/>
          <w:lang w:val="en-US"/>
        </w:rPr>
        <w:t>(</w:t>
      </w:r>
      <w:proofErr w:type="gramEnd"/>
      <w:r w:rsidRPr="00867D47">
        <w:rPr>
          <w:sz w:val="24"/>
          <w:szCs w:val="24"/>
          <w:lang w:val="en-US"/>
        </w:rPr>
        <w:t>{</w:t>
      </w:r>
    </w:p>
    <w:p w14:paraId="424FB784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  <w:lang w:val="en-US"/>
        </w:rPr>
      </w:pPr>
    </w:p>
    <w:p w14:paraId="07400E56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867D47">
        <w:rPr>
          <w:sz w:val="24"/>
          <w:szCs w:val="24"/>
          <w:lang w:val="en-US"/>
        </w:rPr>
        <w:t xml:space="preserve">      filename: 'assets/[name</w:t>
      </w:r>
      <w:proofErr w:type="gramStart"/>
      <w:r w:rsidRPr="00867D47">
        <w:rPr>
          <w:sz w:val="24"/>
          <w:szCs w:val="24"/>
          <w:lang w:val="en-US"/>
        </w:rPr>
        <w:t>].[</w:t>
      </w:r>
      <w:proofErr w:type="spellStart"/>
      <w:proofErr w:type="gramEnd"/>
      <w:r w:rsidRPr="00867D47">
        <w:rPr>
          <w:sz w:val="24"/>
          <w:szCs w:val="24"/>
          <w:lang w:val="en-US"/>
        </w:rPr>
        <w:t>contenthash</w:t>
      </w:r>
      <w:proofErr w:type="spellEnd"/>
      <w:r w:rsidRPr="00867D47">
        <w:rPr>
          <w:sz w:val="24"/>
          <w:szCs w:val="24"/>
          <w:lang w:val="en-US"/>
        </w:rPr>
        <w:t>].</w:t>
      </w:r>
      <w:proofErr w:type="spellStart"/>
      <w:r w:rsidRPr="00867D47">
        <w:rPr>
          <w:sz w:val="24"/>
          <w:szCs w:val="24"/>
          <w:lang w:val="en-US"/>
        </w:rPr>
        <w:t>css</w:t>
      </w:r>
      <w:proofErr w:type="spellEnd"/>
      <w:r w:rsidRPr="00867D47">
        <w:rPr>
          <w:sz w:val="24"/>
          <w:szCs w:val="24"/>
          <w:lang w:val="en-US"/>
        </w:rPr>
        <w:t>'</w:t>
      </w:r>
    </w:p>
    <w:p w14:paraId="3F72A261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  <w:lang w:val="en-US"/>
        </w:rPr>
      </w:pPr>
    </w:p>
    <w:p w14:paraId="2BCC325D" w14:textId="77777777" w:rsidR="00867D47" w:rsidRPr="00867D47" w:rsidRDefault="00867D47" w:rsidP="00867D47">
      <w:pPr>
        <w:shd w:val="clear" w:color="auto" w:fill="3B3838" w:themeFill="background2" w:themeFillShade="40"/>
        <w:rPr>
          <w:sz w:val="24"/>
          <w:szCs w:val="24"/>
        </w:rPr>
      </w:pPr>
      <w:r w:rsidRPr="00867D47">
        <w:rPr>
          <w:sz w:val="24"/>
          <w:szCs w:val="24"/>
          <w:lang w:val="en-US"/>
        </w:rPr>
        <w:t xml:space="preserve">    </w:t>
      </w:r>
      <w:r w:rsidRPr="00867D47">
        <w:rPr>
          <w:sz w:val="24"/>
          <w:szCs w:val="24"/>
        </w:rPr>
        <w:t>}),</w:t>
      </w:r>
    </w:p>
    <w:p w14:paraId="53B4EC6E" w14:textId="5F04949A" w:rsidR="00867D47" w:rsidRDefault="00867D47" w:rsidP="00867D47">
      <w:pPr>
        <w:shd w:val="clear" w:color="auto" w:fill="FFFFFF" w:themeFill="background1"/>
        <w:rPr>
          <w:sz w:val="24"/>
          <w:szCs w:val="24"/>
        </w:rPr>
      </w:pPr>
      <w:r w:rsidRPr="00867D47">
        <w:rPr>
          <w:sz w:val="24"/>
          <w:szCs w:val="24"/>
        </w:rPr>
        <w:t xml:space="preserve">Terminamos la </w:t>
      </w:r>
      <w:proofErr w:type="spellStart"/>
      <w:r w:rsidRPr="00867D47">
        <w:rPr>
          <w:sz w:val="24"/>
          <w:szCs w:val="24"/>
        </w:rPr>
        <w:t>configuracion</w:t>
      </w:r>
      <w:proofErr w:type="spellEnd"/>
      <w:r w:rsidRPr="00867D47">
        <w:rPr>
          <w:sz w:val="24"/>
          <w:szCs w:val="24"/>
        </w:rPr>
        <w:t xml:space="preserve"> y ahora compilamos </w:t>
      </w:r>
      <w:proofErr w:type="spellStart"/>
      <w:r w:rsidRPr="00867D47">
        <w:rPr>
          <w:sz w:val="24"/>
          <w:szCs w:val="24"/>
        </w:rPr>
        <w:t>webpack</w:t>
      </w:r>
      <w:proofErr w:type="spellEnd"/>
      <w:r w:rsidRPr="00867D47">
        <w:rPr>
          <w:sz w:val="24"/>
          <w:szCs w:val="24"/>
        </w:rPr>
        <w:t xml:space="preserve"> y podremos ver los archivos optimizados en </w:t>
      </w:r>
      <w:proofErr w:type="spellStart"/>
      <w:r w:rsidRPr="00867D47">
        <w:rPr>
          <w:sz w:val="24"/>
          <w:szCs w:val="24"/>
        </w:rPr>
        <w:t>dist</w:t>
      </w:r>
      <w:proofErr w:type="spellEnd"/>
      <w:r w:rsidRPr="00867D47">
        <w:rPr>
          <w:sz w:val="24"/>
          <w:szCs w:val="24"/>
        </w:rPr>
        <w:t>/</w:t>
      </w:r>
      <w:proofErr w:type="spellStart"/>
      <w:r w:rsidRPr="00867D47">
        <w:rPr>
          <w:sz w:val="24"/>
          <w:szCs w:val="24"/>
        </w:rPr>
        <w:t>assets</w:t>
      </w:r>
      <w:proofErr w:type="spellEnd"/>
    </w:p>
    <w:p w14:paraId="4DC5C677" w14:textId="375B9A00" w:rsidR="005228C6" w:rsidRDefault="005228C6" w:rsidP="00867D47">
      <w:pPr>
        <w:shd w:val="clear" w:color="auto" w:fill="FFFFFF" w:themeFill="background1"/>
        <w:rPr>
          <w:sz w:val="24"/>
          <w:szCs w:val="24"/>
        </w:rPr>
      </w:pPr>
    </w:p>
    <w:p w14:paraId="502FB283" w14:textId="77777777" w:rsidR="005228C6" w:rsidRPr="00867D47" w:rsidRDefault="005228C6" w:rsidP="00867D47">
      <w:pPr>
        <w:shd w:val="clear" w:color="auto" w:fill="FFFFFF" w:themeFill="background1"/>
        <w:rPr>
          <w:sz w:val="24"/>
          <w:szCs w:val="24"/>
        </w:rPr>
      </w:pPr>
    </w:p>
    <w:p w14:paraId="1CB22A8D" w14:textId="77777777" w:rsidR="001D6A32" w:rsidRPr="001D6A32" w:rsidRDefault="001D6A32" w:rsidP="001D6A32">
      <w:pPr>
        <w:shd w:val="clear" w:color="auto" w:fill="FFFFFF" w:themeFill="background1"/>
        <w:rPr>
          <w:sz w:val="24"/>
          <w:szCs w:val="24"/>
          <w:lang w:val="en-US"/>
        </w:rPr>
      </w:pPr>
      <w:r w:rsidRPr="001D6A32">
        <w:rPr>
          <w:b/>
          <w:bCs/>
          <w:sz w:val="24"/>
          <w:szCs w:val="24"/>
          <w:lang w:val="en-US"/>
        </w:rPr>
        <w:t xml:space="preserve">MY NOTES FOR WEBPACK ALIAS </w:t>
      </w:r>
      <w:r w:rsidRPr="001D6A32">
        <w:rPr>
          <w:rFonts w:ascii="Segoe UI Emoji" w:hAnsi="Segoe UI Emoji" w:cs="Segoe UI Emoji"/>
          <w:b/>
          <w:bCs/>
          <w:sz w:val="24"/>
          <w:szCs w:val="24"/>
        </w:rPr>
        <w:t>😄</w:t>
      </w:r>
    </w:p>
    <w:p w14:paraId="7A1725E8" w14:textId="77777777" w:rsidR="001D6A32" w:rsidRPr="001D6A32" w:rsidRDefault="001D6A32" w:rsidP="001D6A32">
      <w:pPr>
        <w:shd w:val="clear" w:color="auto" w:fill="FFFFFF" w:themeFill="background1"/>
        <w:rPr>
          <w:sz w:val="24"/>
          <w:szCs w:val="24"/>
        </w:rPr>
      </w:pPr>
      <w:r w:rsidRPr="001D6A32">
        <w:rPr>
          <w:sz w:val="24"/>
          <w:szCs w:val="24"/>
        </w:rPr>
        <w:t xml:space="preserve">En esta clase vamos a aprender a </w:t>
      </w:r>
      <w:proofErr w:type="spellStart"/>
      <w:r w:rsidRPr="001D6A32">
        <w:rPr>
          <w:sz w:val="24"/>
          <w:szCs w:val="24"/>
        </w:rPr>
        <w:t>como</w:t>
      </w:r>
      <w:proofErr w:type="spellEnd"/>
      <w:r w:rsidRPr="001D6A32">
        <w:rPr>
          <w:sz w:val="24"/>
          <w:szCs w:val="24"/>
        </w:rPr>
        <w:t xml:space="preserve"> utilizar alias para los </w:t>
      </w:r>
      <w:proofErr w:type="spellStart"/>
      <w:r w:rsidRPr="001D6A32">
        <w:rPr>
          <w:sz w:val="24"/>
          <w:szCs w:val="24"/>
        </w:rPr>
        <w:t>paths</w:t>
      </w:r>
      <w:proofErr w:type="spellEnd"/>
      <w:r w:rsidRPr="001D6A32">
        <w:rPr>
          <w:sz w:val="24"/>
          <w:szCs w:val="24"/>
        </w:rPr>
        <w:t xml:space="preserve"> que estamos utilizando</w:t>
      </w:r>
    </w:p>
    <w:p w14:paraId="65162872" w14:textId="77777777" w:rsidR="001D6A32" w:rsidRPr="001D6A32" w:rsidRDefault="001D6A32" w:rsidP="001D6A32">
      <w:pPr>
        <w:shd w:val="clear" w:color="auto" w:fill="FFFFFF" w:themeFill="background1"/>
        <w:rPr>
          <w:sz w:val="24"/>
          <w:szCs w:val="24"/>
        </w:rPr>
      </w:pPr>
      <w:r w:rsidRPr="001D6A32">
        <w:rPr>
          <w:sz w:val="24"/>
          <w:szCs w:val="24"/>
        </w:rPr>
        <w:t xml:space="preserve">Para crear un alias debes agregar la siguiente configuración a </w:t>
      </w:r>
      <w:proofErr w:type="spellStart"/>
      <w:r w:rsidRPr="001D6A32">
        <w:rPr>
          <w:sz w:val="24"/>
          <w:szCs w:val="24"/>
        </w:rPr>
        <w:t>webpack</w:t>
      </w:r>
      <w:proofErr w:type="spellEnd"/>
    </w:p>
    <w:p w14:paraId="1E1A7E4C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</w:rPr>
      </w:pPr>
      <w:proofErr w:type="spellStart"/>
      <w:proofErr w:type="gramStart"/>
      <w:r w:rsidRPr="001D6A32">
        <w:rPr>
          <w:sz w:val="24"/>
          <w:szCs w:val="24"/>
        </w:rPr>
        <w:t>resolve</w:t>
      </w:r>
      <w:proofErr w:type="spellEnd"/>
      <w:r w:rsidRPr="001D6A32">
        <w:rPr>
          <w:sz w:val="24"/>
          <w:szCs w:val="24"/>
        </w:rPr>
        <w:t>:{</w:t>
      </w:r>
      <w:proofErr w:type="gramEnd"/>
    </w:p>
    <w:p w14:paraId="796BFE20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</w:rPr>
      </w:pPr>
    </w:p>
    <w:p w14:paraId="3F010DA2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</w:rPr>
      </w:pPr>
      <w:r w:rsidRPr="001D6A32">
        <w:rPr>
          <w:sz w:val="24"/>
          <w:szCs w:val="24"/>
        </w:rPr>
        <w:t xml:space="preserve">    </w:t>
      </w:r>
      <w:proofErr w:type="spellStart"/>
      <w:proofErr w:type="gramStart"/>
      <w:r w:rsidRPr="001D6A32">
        <w:rPr>
          <w:sz w:val="24"/>
          <w:szCs w:val="24"/>
        </w:rPr>
        <w:t>extensions</w:t>
      </w:r>
      <w:proofErr w:type="spellEnd"/>
      <w:r w:rsidRPr="001D6A32">
        <w:rPr>
          <w:sz w:val="24"/>
          <w:szCs w:val="24"/>
        </w:rPr>
        <w:t>:[</w:t>
      </w:r>
      <w:proofErr w:type="gramEnd"/>
      <w:r w:rsidRPr="001D6A32">
        <w:rPr>
          <w:sz w:val="24"/>
          <w:szCs w:val="24"/>
        </w:rPr>
        <w:t>'.</w:t>
      </w:r>
      <w:proofErr w:type="spellStart"/>
      <w:r w:rsidRPr="001D6A32">
        <w:rPr>
          <w:sz w:val="24"/>
          <w:szCs w:val="24"/>
        </w:rPr>
        <w:t>js</w:t>
      </w:r>
      <w:proofErr w:type="spellEnd"/>
      <w:r w:rsidRPr="001D6A32">
        <w:rPr>
          <w:sz w:val="24"/>
          <w:szCs w:val="24"/>
        </w:rPr>
        <w:t>'],</w:t>
      </w:r>
    </w:p>
    <w:p w14:paraId="2674CB02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</w:rPr>
      </w:pPr>
      <w:r w:rsidRPr="001D6A32">
        <w:rPr>
          <w:sz w:val="24"/>
          <w:szCs w:val="24"/>
        </w:rPr>
        <w:t xml:space="preserve">    //Agregamos una </w:t>
      </w:r>
      <w:proofErr w:type="spellStart"/>
      <w:r w:rsidRPr="001D6A32">
        <w:rPr>
          <w:sz w:val="24"/>
          <w:szCs w:val="24"/>
        </w:rPr>
        <w:t>key</w:t>
      </w:r>
      <w:proofErr w:type="spellEnd"/>
      <w:r w:rsidRPr="001D6A32">
        <w:rPr>
          <w:sz w:val="24"/>
          <w:szCs w:val="24"/>
        </w:rPr>
        <w:t xml:space="preserve"> alias a nuestro objeto </w:t>
      </w:r>
      <w:proofErr w:type="spellStart"/>
      <w:r w:rsidRPr="001D6A32">
        <w:rPr>
          <w:sz w:val="24"/>
          <w:szCs w:val="24"/>
        </w:rPr>
        <w:t>resolve</w:t>
      </w:r>
      <w:proofErr w:type="spellEnd"/>
    </w:p>
    <w:p w14:paraId="699CC651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</w:rPr>
      </w:pPr>
      <w:r w:rsidRPr="001D6A32">
        <w:rPr>
          <w:sz w:val="24"/>
          <w:szCs w:val="24"/>
        </w:rPr>
        <w:t xml:space="preserve">      //para ponerles nombres </w:t>
      </w:r>
      <w:proofErr w:type="spellStart"/>
      <w:r w:rsidRPr="001D6A32">
        <w:rPr>
          <w:sz w:val="24"/>
          <w:szCs w:val="24"/>
        </w:rPr>
        <w:t>mas</w:t>
      </w:r>
      <w:proofErr w:type="spellEnd"/>
      <w:r w:rsidRPr="001D6A32">
        <w:rPr>
          <w:sz w:val="24"/>
          <w:szCs w:val="24"/>
        </w:rPr>
        <w:t xml:space="preserve"> </w:t>
      </w:r>
      <w:proofErr w:type="spellStart"/>
      <w:r w:rsidRPr="001D6A32">
        <w:rPr>
          <w:sz w:val="24"/>
          <w:szCs w:val="24"/>
        </w:rPr>
        <w:t>pequenos</w:t>
      </w:r>
      <w:proofErr w:type="spellEnd"/>
      <w:r w:rsidRPr="001D6A32">
        <w:rPr>
          <w:sz w:val="24"/>
          <w:szCs w:val="24"/>
        </w:rPr>
        <w:t xml:space="preserve"> a las extensiones</w:t>
      </w:r>
    </w:p>
    <w:p w14:paraId="3E711347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</w:rPr>
      </w:pPr>
      <w:r w:rsidRPr="001D6A32">
        <w:rPr>
          <w:sz w:val="24"/>
          <w:szCs w:val="24"/>
        </w:rPr>
        <w:t xml:space="preserve">        //de nuestros archivos</w:t>
      </w:r>
    </w:p>
    <w:p w14:paraId="12FD5C51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</w:rPr>
      </w:pPr>
      <w:r w:rsidRPr="001D6A32">
        <w:rPr>
          <w:sz w:val="24"/>
          <w:szCs w:val="24"/>
        </w:rPr>
        <w:t xml:space="preserve">    </w:t>
      </w:r>
      <w:proofErr w:type="gramStart"/>
      <w:r w:rsidRPr="001D6A32">
        <w:rPr>
          <w:sz w:val="24"/>
          <w:szCs w:val="24"/>
        </w:rPr>
        <w:t>alias:{</w:t>
      </w:r>
      <w:proofErr w:type="gramEnd"/>
    </w:p>
    <w:p w14:paraId="1CCB5AE2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</w:rPr>
      </w:pPr>
      <w:r w:rsidRPr="001D6A32">
        <w:rPr>
          <w:sz w:val="24"/>
          <w:szCs w:val="24"/>
        </w:rPr>
        <w:t xml:space="preserve">      '@</w:t>
      </w:r>
      <w:proofErr w:type="spellStart"/>
      <w:r w:rsidRPr="001D6A32">
        <w:rPr>
          <w:sz w:val="24"/>
          <w:szCs w:val="24"/>
        </w:rPr>
        <w:t>utils</w:t>
      </w:r>
      <w:proofErr w:type="spellEnd"/>
      <w:r w:rsidRPr="001D6A32">
        <w:rPr>
          <w:sz w:val="24"/>
          <w:szCs w:val="24"/>
        </w:rPr>
        <w:t xml:space="preserve">': </w:t>
      </w:r>
      <w:proofErr w:type="spellStart"/>
      <w:proofErr w:type="gramStart"/>
      <w:r w:rsidRPr="001D6A32">
        <w:rPr>
          <w:sz w:val="24"/>
          <w:szCs w:val="24"/>
        </w:rPr>
        <w:t>path.resolve</w:t>
      </w:r>
      <w:proofErr w:type="spellEnd"/>
      <w:proofErr w:type="gramEnd"/>
      <w:r w:rsidRPr="001D6A32">
        <w:rPr>
          <w:sz w:val="24"/>
          <w:szCs w:val="24"/>
        </w:rPr>
        <w:t>(__</w:t>
      </w:r>
      <w:proofErr w:type="spellStart"/>
      <w:r w:rsidRPr="001D6A32">
        <w:rPr>
          <w:sz w:val="24"/>
          <w:szCs w:val="24"/>
        </w:rPr>
        <w:t>dirname</w:t>
      </w:r>
      <w:proofErr w:type="spellEnd"/>
      <w:r w:rsidRPr="001D6A32">
        <w:rPr>
          <w:sz w:val="24"/>
          <w:szCs w:val="24"/>
        </w:rPr>
        <w:t>, '</w:t>
      </w:r>
      <w:proofErr w:type="spellStart"/>
      <w:r w:rsidRPr="001D6A32">
        <w:rPr>
          <w:sz w:val="24"/>
          <w:szCs w:val="24"/>
        </w:rPr>
        <w:t>src</w:t>
      </w:r>
      <w:proofErr w:type="spellEnd"/>
      <w:r w:rsidRPr="001D6A32">
        <w:rPr>
          <w:sz w:val="24"/>
          <w:szCs w:val="24"/>
        </w:rPr>
        <w:t>/</w:t>
      </w:r>
      <w:proofErr w:type="spellStart"/>
      <w:r w:rsidRPr="001D6A32">
        <w:rPr>
          <w:sz w:val="24"/>
          <w:szCs w:val="24"/>
        </w:rPr>
        <w:t>utils</w:t>
      </w:r>
      <w:proofErr w:type="spellEnd"/>
      <w:r w:rsidRPr="001D6A32">
        <w:rPr>
          <w:sz w:val="24"/>
          <w:szCs w:val="24"/>
        </w:rPr>
        <w:t>/'),</w:t>
      </w:r>
    </w:p>
    <w:p w14:paraId="406A4035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1D6A32">
        <w:rPr>
          <w:sz w:val="24"/>
          <w:szCs w:val="24"/>
        </w:rPr>
        <w:t xml:space="preserve">      </w:t>
      </w:r>
      <w:r w:rsidRPr="001D6A32">
        <w:rPr>
          <w:sz w:val="24"/>
          <w:szCs w:val="24"/>
          <w:lang w:val="en-US"/>
        </w:rPr>
        <w:t xml:space="preserve">'@templates': </w:t>
      </w:r>
      <w:proofErr w:type="spellStart"/>
      <w:proofErr w:type="gramStart"/>
      <w:r w:rsidRPr="001D6A32">
        <w:rPr>
          <w:sz w:val="24"/>
          <w:szCs w:val="24"/>
          <w:lang w:val="en-US"/>
        </w:rPr>
        <w:t>path.resolve</w:t>
      </w:r>
      <w:proofErr w:type="spellEnd"/>
      <w:proofErr w:type="gramEnd"/>
      <w:r w:rsidRPr="001D6A32">
        <w:rPr>
          <w:sz w:val="24"/>
          <w:szCs w:val="24"/>
          <w:lang w:val="en-US"/>
        </w:rPr>
        <w:t>(__</w:t>
      </w:r>
      <w:proofErr w:type="spellStart"/>
      <w:r w:rsidRPr="001D6A32">
        <w:rPr>
          <w:sz w:val="24"/>
          <w:szCs w:val="24"/>
          <w:lang w:val="en-US"/>
        </w:rPr>
        <w:t>dirname</w:t>
      </w:r>
      <w:proofErr w:type="spellEnd"/>
      <w:r w:rsidRPr="001D6A32">
        <w:rPr>
          <w:sz w:val="24"/>
          <w:szCs w:val="24"/>
          <w:lang w:val="en-US"/>
        </w:rPr>
        <w:t>, '</w:t>
      </w:r>
      <w:proofErr w:type="spellStart"/>
      <w:r w:rsidRPr="001D6A32">
        <w:rPr>
          <w:sz w:val="24"/>
          <w:szCs w:val="24"/>
          <w:lang w:val="en-US"/>
        </w:rPr>
        <w:t>src</w:t>
      </w:r>
      <w:proofErr w:type="spellEnd"/>
      <w:r w:rsidRPr="001D6A32">
        <w:rPr>
          <w:sz w:val="24"/>
          <w:szCs w:val="24"/>
          <w:lang w:val="en-US"/>
        </w:rPr>
        <w:t>/templates/'),</w:t>
      </w:r>
    </w:p>
    <w:p w14:paraId="472DFC42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 xml:space="preserve">      '@styles': </w:t>
      </w:r>
      <w:proofErr w:type="spellStart"/>
      <w:proofErr w:type="gramStart"/>
      <w:r w:rsidRPr="001D6A32">
        <w:rPr>
          <w:sz w:val="24"/>
          <w:szCs w:val="24"/>
          <w:lang w:val="en-US"/>
        </w:rPr>
        <w:t>path.resolve</w:t>
      </w:r>
      <w:proofErr w:type="spellEnd"/>
      <w:proofErr w:type="gramEnd"/>
      <w:r w:rsidRPr="001D6A32">
        <w:rPr>
          <w:sz w:val="24"/>
          <w:szCs w:val="24"/>
          <w:lang w:val="en-US"/>
        </w:rPr>
        <w:t>(__</w:t>
      </w:r>
      <w:proofErr w:type="spellStart"/>
      <w:r w:rsidRPr="001D6A32">
        <w:rPr>
          <w:sz w:val="24"/>
          <w:szCs w:val="24"/>
          <w:lang w:val="en-US"/>
        </w:rPr>
        <w:t>dirname</w:t>
      </w:r>
      <w:proofErr w:type="spellEnd"/>
      <w:r w:rsidRPr="001D6A32">
        <w:rPr>
          <w:sz w:val="24"/>
          <w:szCs w:val="24"/>
          <w:lang w:val="en-US"/>
        </w:rPr>
        <w:t>, '</w:t>
      </w:r>
      <w:proofErr w:type="spellStart"/>
      <w:r w:rsidRPr="001D6A32">
        <w:rPr>
          <w:sz w:val="24"/>
          <w:szCs w:val="24"/>
          <w:lang w:val="en-US"/>
        </w:rPr>
        <w:t>src</w:t>
      </w:r>
      <w:proofErr w:type="spellEnd"/>
      <w:r w:rsidRPr="001D6A32">
        <w:rPr>
          <w:sz w:val="24"/>
          <w:szCs w:val="24"/>
          <w:lang w:val="en-US"/>
        </w:rPr>
        <w:t>/styles/'),</w:t>
      </w:r>
    </w:p>
    <w:p w14:paraId="4A3342FF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 xml:space="preserve">      '@images': </w:t>
      </w:r>
      <w:proofErr w:type="spellStart"/>
      <w:proofErr w:type="gramStart"/>
      <w:r w:rsidRPr="001D6A32">
        <w:rPr>
          <w:sz w:val="24"/>
          <w:szCs w:val="24"/>
          <w:lang w:val="en-US"/>
        </w:rPr>
        <w:t>path.resolve</w:t>
      </w:r>
      <w:proofErr w:type="spellEnd"/>
      <w:proofErr w:type="gramEnd"/>
      <w:r w:rsidRPr="001D6A32">
        <w:rPr>
          <w:sz w:val="24"/>
          <w:szCs w:val="24"/>
          <w:lang w:val="en-US"/>
        </w:rPr>
        <w:t>(__</w:t>
      </w:r>
      <w:proofErr w:type="spellStart"/>
      <w:r w:rsidRPr="001D6A32">
        <w:rPr>
          <w:sz w:val="24"/>
          <w:szCs w:val="24"/>
          <w:lang w:val="en-US"/>
        </w:rPr>
        <w:t>dirname</w:t>
      </w:r>
      <w:proofErr w:type="spellEnd"/>
      <w:r w:rsidRPr="001D6A32">
        <w:rPr>
          <w:sz w:val="24"/>
          <w:szCs w:val="24"/>
          <w:lang w:val="en-US"/>
        </w:rPr>
        <w:t>, '</w:t>
      </w:r>
      <w:proofErr w:type="spellStart"/>
      <w:r w:rsidRPr="001D6A32">
        <w:rPr>
          <w:sz w:val="24"/>
          <w:szCs w:val="24"/>
          <w:lang w:val="en-US"/>
        </w:rPr>
        <w:t>src</w:t>
      </w:r>
      <w:proofErr w:type="spellEnd"/>
      <w:r w:rsidRPr="001D6A32">
        <w:rPr>
          <w:sz w:val="24"/>
          <w:szCs w:val="24"/>
          <w:lang w:val="en-US"/>
        </w:rPr>
        <w:t>/assets/images/'),</w:t>
      </w:r>
    </w:p>
    <w:p w14:paraId="2B9E145E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  <w:lang w:val="en-US"/>
        </w:rPr>
      </w:pPr>
    </w:p>
    <w:p w14:paraId="6A802AEB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</w:rPr>
      </w:pPr>
      <w:r w:rsidRPr="001D6A32">
        <w:rPr>
          <w:sz w:val="24"/>
          <w:szCs w:val="24"/>
          <w:lang w:val="en-US"/>
        </w:rPr>
        <w:t xml:space="preserve">    </w:t>
      </w:r>
      <w:r w:rsidRPr="001D6A32">
        <w:rPr>
          <w:sz w:val="24"/>
          <w:szCs w:val="24"/>
        </w:rPr>
        <w:t>}</w:t>
      </w:r>
    </w:p>
    <w:p w14:paraId="51FB723B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</w:rPr>
      </w:pPr>
      <w:r w:rsidRPr="001D6A32">
        <w:rPr>
          <w:sz w:val="24"/>
          <w:szCs w:val="24"/>
        </w:rPr>
        <w:t xml:space="preserve">  }</w:t>
      </w:r>
    </w:p>
    <w:p w14:paraId="365A1AC0" w14:textId="77777777" w:rsidR="001D6A32" w:rsidRPr="001D6A32" w:rsidRDefault="001D6A32" w:rsidP="001D6A32">
      <w:pPr>
        <w:shd w:val="clear" w:color="auto" w:fill="FFFFFF" w:themeFill="background1"/>
        <w:rPr>
          <w:sz w:val="24"/>
          <w:szCs w:val="24"/>
        </w:rPr>
      </w:pPr>
      <w:r w:rsidRPr="001D6A32">
        <w:rPr>
          <w:sz w:val="24"/>
          <w:szCs w:val="24"/>
        </w:rPr>
        <w:t xml:space="preserve">Estos alias los vamos a poder utilizar dentro de nuestro proyecto para que cuando </w:t>
      </w:r>
      <w:proofErr w:type="spellStart"/>
      <w:r w:rsidRPr="001D6A32">
        <w:rPr>
          <w:sz w:val="24"/>
          <w:szCs w:val="24"/>
        </w:rPr>
        <w:t>webpack</w:t>
      </w:r>
      <w:proofErr w:type="spellEnd"/>
      <w:r w:rsidRPr="001D6A32">
        <w:rPr>
          <w:sz w:val="24"/>
          <w:szCs w:val="24"/>
        </w:rPr>
        <w:t xml:space="preserve"> lo prepare va a identificar que esta es la ruta a la que tenemos que entrar</w:t>
      </w:r>
    </w:p>
    <w:p w14:paraId="39C0FF02" w14:textId="77777777" w:rsidR="001D6A32" w:rsidRPr="001D6A32" w:rsidRDefault="001D6A32" w:rsidP="001D6A32">
      <w:pPr>
        <w:numPr>
          <w:ilvl w:val="0"/>
          <w:numId w:val="34"/>
        </w:numPr>
        <w:shd w:val="clear" w:color="auto" w:fill="FFFFFF" w:themeFill="background1"/>
        <w:rPr>
          <w:sz w:val="24"/>
          <w:szCs w:val="24"/>
        </w:rPr>
      </w:pPr>
      <w:r w:rsidRPr="001D6A32">
        <w:rPr>
          <w:sz w:val="24"/>
          <w:szCs w:val="24"/>
        </w:rPr>
        <w:t xml:space="preserve">Luego agregamos estos alias en nuestras rutas en nuestro archivo de </w:t>
      </w:r>
      <w:proofErr w:type="spellStart"/>
      <w:r w:rsidRPr="001D6A32">
        <w:rPr>
          <w:sz w:val="24"/>
          <w:szCs w:val="24"/>
        </w:rPr>
        <w:t>js</w:t>
      </w:r>
      <w:proofErr w:type="spellEnd"/>
    </w:p>
    <w:p w14:paraId="3C03BF9A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1D6A32">
        <w:rPr>
          <w:b/>
          <w:bCs/>
          <w:sz w:val="24"/>
          <w:szCs w:val="24"/>
          <w:lang w:val="en-US"/>
        </w:rPr>
        <w:t>import</w:t>
      </w:r>
      <w:r w:rsidRPr="001D6A32">
        <w:rPr>
          <w:sz w:val="24"/>
          <w:szCs w:val="24"/>
          <w:lang w:val="en-US"/>
        </w:rPr>
        <w:t xml:space="preserve"> Template </w:t>
      </w:r>
      <w:r w:rsidRPr="001D6A32">
        <w:rPr>
          <w:b/>
          <w:bCs/>
          <w:sz w:val="24"/>
          <w:szCs w:val="24"/>
          <w:lang w:val="en-US"/>
        </w:rPr>
        <w:t>from</w:t>
      </w:r>
      <w:r w:rsidRPr="001D6A32">
        <w:rPr>
          <w:sz w:val="24"/>
          <w:szCs w:val="24"/>
          <w:lang w:val="en-US"/>
        </w:rPr>
        <w:t xml:space="preserve"> '@templates/Template.js';</w:t>
      </w:r>
    </w:p>
    <w:p w14:paraId="76DA428C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1D6A32">
        <w:rPr>
          <w:b/>
          <w:bCs/>
          <w:sz w:val="24"/>
          <w:szCs w:val="24"/>
          <w:lang w:val="en-US"/>
        </w:rPr>
        <w:t>import</w:t>
      </w:r>
      <w:r w:rsidRPr="001D6A32">
        <w:rPr>
          <w:sz w:val="24"/>
          <w:szCs w:val="24"/>
          <w:lang w:val="en-US"/>
        </w:rPr>
        <w:t xml:space="preserve"> '@styles/main.css';</w:t>
      </w:r>
    </w:p>
    <w:p w14:paraId="2E37D944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  <w:lang w:val="en-US"/>
        </w:rPr>
      </w:pPr>
    </w:p>
    <w:p w14:paraId="2F96C877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(</w:t>
      </w:r>
      <w:r w:rsidRPr="001D6A32">
        <w:rPr>
          <w:b/>
          <w:bCs/>
          <w:sz w:val="24"/>
          <w:szCs w:val="24"/>
          <w:lang w:val="en-US"/>
        </w:rPr>
        <w:t>async</w:t>
      </w:r>
      <w:r w:rsidRPr="001D6A32">
        <w:rPr>
          <w:sz w:val="24"/>
          <w:szCs w:val="24"/>
          <w:lang w:val="en-US"/>
        </w:rPr>
        <w:t xml:space="preserve"> </w:t>
      </w:r>
      <w:r w:rsidRPr="001D6A32">
        <w:rPr>
          <w:b/>
          <w:bCs/>
          <w:sz w:val="24"/>
          <w:szCs w:val="24"/>
          <w:lang w:val="en-US"/>
        </w:rPr>
        <w:t>function</w:t>
      </w:r>
      <w:r w:rsidRPr="001D6A32">
        <w:rPr>
          <w:sz w:val="24"/>
          <w:szCs w:val="24"/>
          <w:lang w:val="en-US"/>
        </w:rPr>
        <w:t xml:space="preserve"> </w:t>
      </w:r>
      <w:proofErr w:type="gramStart"/>
      <w:r w:rsidRPr="001D6A32">
        <w:rPr>
          <w:b/>
          <w:bCs/>
          <w:sz w:val="24"/>
          <w:szCs w:val="24"/>
          <w:lang w:val="en-US"/>
        </w:rPr>
        <w:t>App</w:t>
      </w:r>
      <w:r w:rsidRPr="001D6A32">
        <w:rPr>
          <w:sz w:val="24"/>
          <w:szCs w:val="24"/>
          <w:lang w:val="en-US"/>
        </w:rPr>
        <w:t>(</w:t>
      </w:r>
      <w:proofErr w:type="gramEnd"/>
      <w:r w:rsidRPr="001D6A32">
        <w:rPr>
          <w:sz w:val="24"/>
          <w:szCs w:val="24"/>
          <w:lang w:val="en-US"/>
        </w:rPr>
        <w:t>) {</w:t>
      </w:r>
    </w:p>
    <w:p w14:paraId="46955100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 xml:space="preserve">  </w:t>
      </w:r>
      <w:r w:rsidRPr="001D6A32">
        <w:rPr>
          <w:b/>
          <w:bCs/>
          <w:sz w:val="24"/>
          <w:szCs w:val="24"/>
          <w:lang w:val="en-US"/>
        </w:rPr>
        <w:t>const</w:t>
      </w:r>
      <w:r w:rsidRPr="001D6A32">
        <w:rPr>
          <w:sz w:val="24"/>
          <w:szCs w:val="24"/>
          <w:lang w:val="en-US"/>
        </w:rPr>
        <w:t xml:space="preserve"> main = </w:t>
      </w:r>
      <w:r w:rsidRPr="001D6A32">
        <w:rPr>
          <w:b/>
          <w:bCs/>
          <w:sz w:val="24"/>
          <w:szCs w:val="24"/>
          <w:lang w:val="en-US"/>
        </w:rPr>
        <w:t>null</w:t>
      </w:r>
      <w:r w:rsidRPr="001D6A32">
        <w:rPr>
          <w:sz w:val="24"/>
          <w:szCs w:val="24"/>
          <w:lang w:val="en-US"/>
        </w:rPr>
        <w:t xml:space="preserve"> || </w:t>
      </w:r>
      <w:proofErr w:type="spellStart"/>
      <w:proofErr w:type="gramStart"/>
      <w:r w:rsidRPr="001D6A32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1D6A32">
        <w:rPr>
          <w:sz w:val="24"/>
          <w:szCs w:val="24"/>
          <w:lang w:val="en-US"/>
        </w:rPr>
        <w:t>('main');</w:t>
      </w:r>
    </w:p>
    <w:p w14:paraId="695149AF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</w:rPr>
      </w:pPr>
      <w:r w:rsidRPr="001D6A3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D6A32">
        <w:rPr>
          <w:sz w:val="24"/>
          <w:szCs w:val="24"/>
        </w:rPr>
        <w:t>main.innerHTML</w:t>
      </w:r>
      <w:proofErr w:type="spellEnd"/>
      <w:proofErr w:type="gramEnd"/>
      <w:r w:rsidRPr="001D6A32">
        <w:rPr>
          <w:sz w:val="24"/>
          <w:szCs w:val="24"/>
        </w:rPr>
        <w:t xml:space="preserve"> = </w:t>
      </w:r>
      <w:proofErr w:type="spellStart"/>
      <w:r w:rsidRPr="001D6A32">
        <w:rPr>
          <w:b/>
          <w:bCs/>
          <w:sz w:val="24"/>
          <w:szCs w:val="24"/>
        </w:rPr>
        <w:t>await</w:t>
      </w:r>
      <w:proofErr w:type="spellEnd"/>
      <w:r w:rsidRPr="001D6A32">
        <w:rPr>
          <w:sz w:val="24"/>
          <w:szCs w:val="24"/>
        </w:rPr>
        <w:t xml:space="preserve"> </w:t>
      </w:r>
      <w:proofErr w:type="spellStart"/>
      <w:r w:rsidRPr="001D6A32">
        <w:rPr>
          <w:sz w:val="24"/>
          <w:szCs w:val="24"/>
        </w:rPr>
        <w:t>Template</w:t>
      </w:r>
      <w:proofErr w:type="spellEnd"/>
      <w:r w:rsidRPr="001D6A32">
        <w:rPr>
          <w:sz w:val="24"/>
          <w:szCs w:val="24"/>
        </w:rPr>
        <w:t>();</w:t>
      </w:r>
    </w:p>
    <w:p w14:paraId="6E84B2DC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</w:rPr>
      </w:pPr>
      <w:r w:rsidRPr="001D6A32">
        <w:rPr>
          <w:sz w:val="24"/>
          <w:szCs w:val="24"/>
        </w:rPr>
        <w:t>})();</w:t>
      </w:r>
    </w:p>
    <w:p w14:paraId="73CE9E86" w14:textId="77777777" w:rsidR="001D6A32" w:rsidRPr="001D6A32" w:rsidRDefault="001D6A32" w:rsidP="001D6A32">
      <w:pPr>
        <w:numPr>
          <w:ilvl w:val="0"/>
          <w:numId w:val="35"/>
        </w:numPr>
        <w:shd w:val="clear" w:color="auto" w:fill="FFFFFF" w:themeFill="background1"/>
        <w:rPr>
          <w:sz w:val="24"/>
          <w:szCs w:val="24"/>
        </w:rPr>
      </w:pPr>
      <w:r w:rsidRPr="001D6A32">
        <w:rPr>
          <w:sz w:val="24"/>
          <w:szCs w:val="24"/>
        </w:rPr>
        <w:t xml:space="preserve">Lo agregamos en nuestro archivo que genera nuestro </w:t>
      </w:r>
      <w:proofErr w:type="spellStart"/>
      <w:r w:rsidRPr="001D6A32">
        <w:rPr>
          <w:sz w:val="24"/>
          <w:szCs w:val="24"/>
        </w:rPr>
        <w:t>template</w:t>
      </w:r>
      <w:proofErr w:type="spellEnd"/>
    </w:p>
    <w:p w14:paraId="58A47D94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1D6A32">
        <w:rPr>
          <w:b/>
          <w:bCs/>
          <w:sz w:val="24"/>
          <w:szCs w:val="24"/>
          <w:lang w:val="en-US"/>
        </w:rPr>
        <w:t>import</w:t>
      </w:r>
      <w:r w:rsidRPr="001D6A32">
        <w:rPr>
          <w:sz w:val="24"/>
          <w:szCs w:val="24"/>
          <w:lang w:val="en-US"/>
        </w:rPr>
        <w:t xml:space="preserve"> </w:t>
      </w:r>
      <w:proofErr w:type="spellStart"/>
      <w:r w:rsidRPr="001D6A32">
        <w:rPr>
          <w:sz w:val="24"/>
          <w:szCs w:val="24"/>
          <w:lang w:val="en-US"/>
        </w:rPr>
        <w:t>getData</w:t>
      </w:r>
      <w:proofErr w:type="spellEnd"/>
      <w:r w:rsidRPr="001D6A32">
        <w:rPr>
          <w:sz w:val="24"/>
          <w:szCs w:val="24"/>
          <w:lang w:val="en-US"/>
        </w:rPr>
        <w:t xml:space="preserve"> </w:t>
      </w:r>
      <w:r w:rsidRPr="001D6A32">
        <w:rPr>
          <w:b/>
          <w:bCs/>
          <w:sz w:val="24"/>
          <w:szCs w:val="24"/>
          <w:lang w:val="en-US"/>
        </w:rPr>
        <w:t>from</w:t>
      </w:r>
      <w:r w:rsidRPr="001D6A32">
        <w:rPr>
          <w:sz w:val="24"/>
          <w:szCs w:val="24"/>
          <w:lang w:val="en-US"/>
        </w:rPr>
        <w:t xml:space="preserve"> '@utils/getData.js';</w:t>
      </w:r>
    </w:p>
    <w:p w14:paraId="39727D31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</w:rPr>
      </w:pPr>
      <w:r w:rsidRPr="001D6A32">
        <w:rPr>
          <w:sz w:val="24"/>
          <w:szCs w:val="24"/>
        </w:rPr>
        <w:t xml:space="preserve">//importamos la </w:t>
      </w:r>
      <w:proofErr w:type="spellStart"/>
      <w:r w:rsidRPr="001D6A32">
        <w:rPr>
          <w:sz w:val="24"/>
          <w:szCs w:val="24"/>
        </w:rPr>
        <w:t>configuracion</w:t>
      </w:r>
      <w:proofErr w:type="spellEnd"/>
      <w:r w:rsidRPr="001D6A32">
        <w:rPr>
          <w:sz w:val="24"/>
          <w:szCs w:val="24"/>
        </w:rPr>
        <w:t xml:space="preserve"> de las </w:t>
      </w:r>
      <w:proofErr w:type="spellStart"/>
      <w:r w:rsidRPr="001D6A32">
        <w:rPr>
          <w:sz w:val="24"/>
          <w:szCs w:val="24"/>
        </w:rPr>
        <w:t>imagenes</w:t>
      </w:r>
      <w:proofErr w:type="spellEnd"/>
    </w:p>
    <w:p w14:paraId="7839A640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</w:rPr>
      </w:pPr>
    </w:p>
    <w:p w14:paraId="56ABE334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1D6A32">
        <w:rPr>
          <w:b/>
          <w:bCs/>
          <w:sz w:val="24"/>
          <w:szCs w:val="24"/>
          <w:lang w:val="en-US"/>
        </w:rPr>
        <w:t>import</w:t>
      </w:r>
      <w:r w:rsidRPr="001D6A32">
        <w:rPr>
          <w:sz w:val="24"/>
          <w:szCs w:val="24"/>
          <w:lang w:val="en-US"/>
        </w:rPr>
        <w:t xml:space="preserve"> </w:t>
      </w:r>
      <w:proofErr w:type="spellStart"/>
      <w:r w:rsidRPr="001D6A32">
        <w:rPr>
          <w:sz w:val="24"/>
          <w:szCs w:val="24"/>
          <w:lang w:val="en-US"/>
        </w:rPr>
        <w:t>github</w:t>
      </w:r>
      <w:proofErr w:type="spellEnd"/>
      <w:r w:rsidRPr="001D6A32">
        <w:rPr>
          <w:sz w:val="24"/>
          <w:szCs w:val="24"/>
          <w:lang w:val="en-US"/>
        </w:rPr>
        <w:t xml:space="preserve"> </w:t>
      </w:r>
      <w:r w:rsidRPr="001D6A32">
        <w:rPr>
          <w:b/>
          <w:bCs/>
          <w:sz w:val="24"/>
          <w:szCs w:val="24"/>
          <w:lang w:val="en-US"/>
        </w:rPr>
        <w:t>from</w:t>
      </w:r>
      <w:r w:rsidRPr="001D6A32">
        <w:rPr>
          <w:sz w:val="24"/>
          <w:szCs w:val="24"/>
          <w:lang w:val="en-US"/>
        </w:rPr>
        <w:t xml:space="preserve"> '@images/github.png';</w:t>
      </w:r>
    </w:p>
    <w:p w14:paraId="1B3828C5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1D6A32">
        <w:rPr>
          <w:b/>
          <w:bCs/>
          <w:sz w:val="24"/>
          <w:szCs w:val="24"/>
          <w:lang w:val="en-US"/>
        </w:rPr>
        <w:lastRenderedPageBreak/>
        <w:t>import</w:t>
      </w:r>
      <w:r w:rsidRPr="001D6A32">
        <w:rPr>
          <w:sz w:val="24"/>
          <w:szCs w:val="24"/>
          <w:lang w:val="en-US"/>
        </w:rPr>
        <w:t xml:space="preserve"> twitter </w:t>
      </w:r>
      <w:r w:rsidRPr="001D6A32">
        <w:rPr>
          <w:b/>
          <w:bCs/>
          <w:sz w:val="24"/>
          <w:szCs w:val="24"/>
          <w:lang w:val="en-US"/>
        </w:rPr>
        <w:t>from</w:t>
      </w:r>
      <w:r w:rsidRPr="001D6A32">
        <w:rPr>
          <w:sz w:val="24"/>
          <w:szCs w:val="24"/>
          <w:lang w:val="en-US"/>
        </w:rPr>
        <w:t xml:space="preserve"> '@images/twitter.png';</w:t>
      </w:r>
    </w:p>
    <w:p w14:paraId="5480D01A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1D6A32">
        <w:rPr>
          <w:b/>
          <w:bCs/>
          <w:sz w:val="24"/>
          <w:szCs w:val="24"/>
          <w:lang w:val="en-US"/>
        </w:rPr>
        <w:t>import</w:t>
      </w:r>
      <w:r w:rsidRPr="001D6A32">
        <w:rPr>
          <w:sz w:val="24"/>
          <w:szCs w:val="24"/>
          <w:lang w:val="en-US"/>
        </w:rPr>
        <w:t xml:space="preserve"> </w:t>
      </w:r>
      <w:proofErr w:type="spellStart"/>
      <w:r w:rsidRPr="001D6A32">
        <w:rPr>
          <w:sz w:val="24"/>
          <w:szCs w:val="24"/>
          <w:lang w:val="en-US"/>
        </w:rPr>
        <w:t>instagram</w:t>
      </w:r>
      <w:proofErr w:type="spellEnd"/>
      <w:r w:rsidRPr="001D6A32">
        <w:rPr>
          <w:sz w:val="24"/>
          <w:szCs w:val="24"/>
          <w:lang w:val="en-US"/>
        </w:rPr>
        <w:t xml:space="preserve"> </w:t>
      </w:r>
      <w:r w:rsidRPr="001D6A32">
        <w:rPr>
          <w:b/>
          <w:bCs/>
          <w:sz w:val="24"/>
          <w:szCs w:val="24"/>
          <w:lang w:val="en-US"/>
        </w:rPr>
        <w:t>from</w:t>
      </w:r>
      <w:r w:rsidRPr="001D6A32">
        <w:rPr>
          <w:sz w:val="24"/>
          <w:szCs w:val="24"/>
          <w:lang w:val="en-US"/>
        </w:rPr>
        <w:t xml:space="preserve"> '@images/instagram.png';</w:t>
      </w:r>
    </w:p>
    <w:p w14:paraId="7A58FF13" w14:textId="428CFA2D" w:rsidR="001D6A32" w:rsidRDefault="001D6A32" w:rsidP="001D6A32">
      <w:pPr>
        <w:shd w:val="clear" w:color="auto" w:fill="FFFFFF" w:themeFill="background1"/>
        <w:rPr>
          <w:sz w:val="24"/>
          <w:szCs w:val="24"/>
        </w:rPr>
      </w:pPr>
      <w:proofErr w:type="spellStart"/>
      <w:r>
        <w:rPr>
          <w:sz w:val="24"/>
          <w:szCs w:val="24"/>
        </w:rPr>
        <w:t>Agregamons</w:t>
      </w:r>
      <w:proofErr w:type="spellEnd"/>
      <w:r>
        <w:rPr>
          <w:sz w:val="24"/>
          <w:szCs w:val="24"/>
        </w:rPr>
        <w:t xml:space="preserve"> un punto para que nos agarre las </w:t>
      </w:r>
      <w:proofErr w:type="spellStart"/>
      <w:r>
        <w:rPr>
          <w:sz w:val="24"/>
          <w:szCs w:val="24"/>
        </w:rPr>
        <w:t>fonts</w:t>
      </w:r>
      <w:proofErr w:type="spellEnd"/>
    </w:p>
    <w:p w14:paraId="4E95C3A0" w14:textId="339F1E45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</w:rPr>
      </w:pPr>
      <w:proofErr w:type="spellStart"/>
      <w:r w:rsidRPr="001D6A32">
        <w:rPr>
          <w:sz w:val="24"/>
          <w:szCs w:val="24"/>
        </w:rPr>
        <w:t>publicPath</w:t>
      </w:r>
      <w:proofErr w:type="spellEnd"/>
      <w:r w:rsidRPr="001D6A32">
        <w:rPr>
          <w:sz w:val="24"/>
          <w:szCs w:val="24"/>
        </w:rPr>
        <w:t>: </w:t>
      </w:r>
      <w:proofErr w:type="gramStart"/>
      <w:r w:rsidRPr="001D6A32">
        <w:rPr>
          <w:sz w:val="24"/>
          <w:szCs w:val="24"/>
        </w:rPr>
        <w:t>"..</w:t>
      </w:r>
      <w:proofErr w:type="gramEnd"/>
      <w:r w:rsidRPr="001D6A32">
        <w:rPr>
          <w:sz w:val="24"/>
          <w:szCs w:val="24"/>
        </w:rPr>
        <w:t>/</w:t>
      </w:r>
      <w:proofErr w:type="spellStart"/>
      <w:r w:rsidRPr="001D6A32">
        <w:rPr>
          <w:sz w:val="24"/>
          <w:szCs w:val="24"/>
        </w:rPr>
        <w:t>assets</w:t>
      </w:r>
      <w:proofErr w:type="spellEnd"/>
      <w:r w:rsidRPr="001D6A32">
        <w:rPr>
          <w:sz w:val="24"/>
          <w:szCs w:val="24"/>
        </w:rPr>
        <w:t>/</w:t>
      </w:r>
      <w:proofErr w:type="spellStart"/>
      <w:r w:rsidRPr="001D6A32">
        <w:rPr>
          <w:sz w:val="24"/>
          <w:szCs w:val="24"/>
        </w:rPr>
        <w:t>fonts</w:t>
      </w:r>
      <w:proofErr w:type="spellEnd"/>
      <w:r w:rsidRPr="001D6A32">
        <w:rPr>
          <w:sz w:val="24"/>
          <w:szCs w:val="24"/>
        </w:rPr>
        <w:t>/",</w:t>
      </w:r>
    </w:p>
    <w:p w14:paraId="03306522" w14:textId="50E0347D" w:rsidR="00834148" w:rsidRDefault="00834148" w:rsidP="00FD289C">
      <w:pPr>
        <w:shd w:val="clear" w:color="auto" w:fill="FFFFFF" w:themeFill="background1"/>
        <w:rPr>
          <w:sz w:val="24"/>
          <w:szCs w:val="24"/>
        </w:rPr>
      </w:pPr>
    </w:p>
    <w:p w14:paraId="444A84A3" w14:textId="79CF4A43" w:rsidR="005228C6" w:rsidRDefault="005228C6" w:rsidP="00FD289C">
      <w:pPr>
        <w:shd w:val="clear" w:color="auto" w:fill="FFFFFF" w:themeFill="background1"/>
        <w:rPr>
          <w:sz w:val="24"/>
          <w:szCs w:val="24"/>
        </w:rPr>
      </w:pPr>
    </w:p>
    <w:p w14:paraId="2060DF82" w14:textId="77777777" w:rsidR="005228C6" w:rsidRPr="001D6A32" w:rsidRDefault="005228C6" w:rsidP="00FD289C">
      <w:pPr>
        <w:shd w:val="clear" w:color="auto" w:fill="FFFFFF" w:themeFill="background1"/>
        <w:rPr>
          <w:sz w:val="24"/>
          <w:szCs w:val="24"/>
        </w:rPr>
      </w:pPr>
    </w:p>
    <w:p w14:paraId="509A19BF" w14:textId="77777777" w:rsidR="001D6A32" w:rsidRPr="001D6A32" w:rsidRDefault="001D6A32" w:rsidP="001D6A32">
      <w:pPr>
        <w:shd w:val="clear" w:color="auto" w:fill="FFFFFF" w:themeFill="background1"/>
        <w:jc w:val="center"/>
        <w:rPr>
          <w:b/>
          <w:bCs/>
          <w:sz w:val="24"/>
          <w:szCs w:val="24"/>
        </w:rPr>
      </w:pPr>
      <w:r w:rsidRPr="001D6A32">
        <w:rPr>
          <w:rFonts w:ascii="Segoe UI Emoji" w:hAnsi="Segoe UI Emoji" w:cs="Segoe UI Emoji"/>
          <w:b/>
          <w:bCs/>
          <w:sz w:val="24"/>
          <w:szCs w:val="24"/>
        </w:rPr>
        <w:t>🔑</w:t>
      </w:r>
      <w:r w:rsidRPr="001D6A32">
        <w:rPr>
          <w:b/>
          <w:bCs/>
          <w:sz w:val="24"/>
          <w:szCs w:val="24"/>
        </w:rPr>
        <w:t xml:space="preserve"> Variables de entorno</w:t>
      </w:r>
    </w:p>
    <w:p w14:paraId="554CFBB7" w14:textId="77777777" w:rsidR="001D6A32" w:rsidRPr="001D6A32" w:rsidRDefault="001D6A32" w:rsidP="001D6A32">
      <w:pPr>
        <w:numPr>
          <w:ilvl w:val="0"/>
          <w:numId w:val="36"/>
        </w:numPr>
        <w:shd w:val="clear" w:color="auto" w:fill="FFFFFF" w:themeFill="background1"/>
        <w:rPr>
          <w:sz w:val="24"/>
          <w:szCs w:val="24"/>
        </w:rPr>
      </w:pPr>
      <w:r w:rsidRPr="001D6A32">
        <w:rPr>
          <w:sz w:val="24"/>
          <w:szCs w:val="24"/>
        </w:rPr>
        <w:t>Es importante considerar las variables de entorno va a ser un espacio seguro donde podemos guardar datos sensibles</w:t>
      </w:r>
    </w:p>
    <w:p w14:paraId="056186EE" w14:textId="77777777" w:rsidR="001D6A32" w:rsidRPr="001D6A32" w:rsidRDefault="001D6A32" w:rsidP="001D6A32">
      <w:pPr>
        <w:numPr>
          <w:ilvl w:val="1"/>
          <w:numId w:val="36"/>
        </w:numPr>
        <w:shd w:val="clear" w:color="auto" w:fill="FFFFFF" w:themeFill="background1"/>
        <w:rPr>
          <w:sz w:val="24"/>
          <w:szCs w:val="24"/>
        </w:rPr>
      </w:pPr>
      <w:r w:rsidRPr="001D6A32">
        <w:rPr>
          <w:sz w:val="24"/>
          <w:szCs w:val="24"/>
        </w:rPr>
        <w:t xml:space="preserve">Por ejemplo, subir llaves al repositorio no es buena idea cuando tienes un proyecto open </w:t>
      </w:r>
      <w:proofErr w:type="spellStart"/>
      <w:r w:rsidRPr="001D6A32">
        <w:rPr>
          <w:sz w:val="24"/>
          <w:szCs w:val="24"/>
        </w:rPr>
        <w:t>source</w:t>
      </w:r>
      <w:proofErr w:type="spellEnd"/>
    </w:p>
    <w:p w14:paraId="09821E13" w14:textId="77777777" w:rsidR="001D6A32" w:rsidRPr="001D6A32" w:rsidRDefault="001D6A32" w:rsidP="001D6A32">
      <w:pPr>
        <w:numPr>
          <w:ilvl w:val="0"/>
          <w:numId w:val="36"/>
        </w:numPr>
        <w:shd w:val="clear" w:color="auto" w:fill="FFFFFF" w:themeFill="background1"/>
        <w:rPr>
          <w:sz w:val="24"/>
          <w:szCs w:val="24"/>
        </w:rPr>
      </w:pPr>
      <w:r w:rsidRPr="001D6A32">
        <w:rPr>
          <w:sz w:val="24"/>
          <w:szCs w:val="24"/>
        </w:rPr>
        <w:t>Para instalar debemos correr el comando</w:t>
      </w:r>
    </w:p>
    <w:p w14:paraId="5FC86890" w14:textId="77777777" w:rsidR="001D6A32" w:rsidRPr="001D6A32" w:rsidRDefault="001D6A32" w:rsidP="001D6A32">
      <w:pPr>
        <w:shd w:val="clear" w:color="auto" w:fill="FFFFFF" w:themeFill="background1"/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NPM</w:t>
      </w:r>
    </w:p>
    <w:p w14:paraId="266035DB" w14:textId="5DFDB9ED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  <w:lang w:val="en-US"/>
        </w:rPr>
      </w:pPr>
      <w:proofErr w:type="spellStart"/>
      <w:r w:rsidRPr="001D6A32">
        <w:rPr>
          <w:sz w:val="24"/>
          <w:szCs w:val="24"/>
          <w:lang w:val="en-US"/>
        </w:rPr>
        <w:t>npm</w:t>
      </w:r>
      <w:proofErr w:type="spellEnd"/>
      <w:r w:rsidRPr="001D6A32">
        <w:rPr>
          <w:sz w:val="24"/>
          <w:szCs w:val="24"/>
          <w:lang w:val="en-US"/>
        </w:rPr>
        <w:t xml:space="preserve"> install </w:t>
      </w:r>
      <w:proofErr w:type="spellStart"/>
      <w:r w:rsidRPr="001D6A32">
        <w:rPr>
          <w:sz w:val="24"/>
          <w:szCs w:val="24"/>
          <w:lang w:val="en-US"/>
        </w:rPr>
        <w:t>dotenv</w:t>
      </w:r>
      <w:proofErr w:type="spellEnd"/>
      <w:r w:rsidRPr="001D6A32">
        <w:rPr>
          <w:sz w:val="24"/>
          <w:szCs w:val="24"/>
          <w:lang w:val="en-US"/>
        </w:rPr>
        <w:t>-webpack</w:t>
      </w:r>
      <w:r w:rsidR="005228C6">
        <w:rPr>
          <w:sz w:val="24"/>
          <w:szCs w:val="24"/>
          <w:lang w:val="en-US"/>
        </w:rPr>
        <w:t xml:space="preserve"> -D</w:t>
      </w:r>
    </w:p>
    <w:p w14:paraId="2950818D" w14:textId="77777777" w:rsidR="001D6A32" w:rsidRPr="001D6A32" w:rsidRDefault="001D6A32" w:rsidP="001D6A32">
      <w:pPr>
        <w:numPr>
          <w:ilvl w:val="0"/>
          <w:numId w:val="37"/>
        </w:numPr>
        <w:shd w:val="clear" w:color="auto" w:fill="FFFFFF" w:themeFill="background1"/>
        <w:rPr>
          <w:sz w:val="24"/>
          <w:szCs w:val="24"/>
        </w:rPr>
      </w:pPr>
      <w:r w:rsidRPr="001D6A32">
        <w:rPr>
          <w:sz w:val="24"/>
          <w:szCs w:val="24"/>
        </w:rPr>
        <w:t xml:space="preserve">Posteriormente debemos crear un </w:t>
      </w:r>
      <w:proofErr w:type="gramStart"/>
      <w:r w:rsidRPr="001D6A32">
        <w:rPr>
          <w:sz w:val="24"/>
          <w:szCs w:val="24"/>
        </w:rPr>
        <w:t>archivo .</w:t>
      </w:r>
      <w:proofErr w:type="spellStart"/>
      <w:r w:rsidRPr="001D6A32">
        <w:rPr>
          <w:sz w:val="24"/>
          <w:szCs w:val="24"/>
        </w:rPr>
        <w:t>env</w:t>
      </w:r>
      <w:proofErr w:type="spellEnd"/>
      <w:proofErr w:type="gramEnd"/>
      <w:r w:rsidRPr="001D6A32">
        <w:rPr>
          <w:sz w:val="24"/>
          <w:szCs w:val="24"/>
        </w:rPr>
        <w:t> donde estarán la clave para acceder a la misma y el valor que contendrán</w:t>
      </w:r>
    </w:p>
    <w:p w14:paraId="1086D811" w14:textId="77777777" w:rsidR="001D6A32" w:rsidRPr="001D6A32" w:rsidRDefault="001D6A32" w:rsidP="001D6A32">
      <w:pPr>
        <w:numPr>
          <w:ilvl w:val="0"/>
          <w:numId w:val="37"/>
        </w:numPr>
        <w:shd w:val="clear" w:color="auto" w:fill="FFFFFF" w:themeFill="background1"/>
        <w:tabs>
          <w:tab w:val="clear" w:pos="720"/>
        </w:tabs>
        <w:rPr>
          <w:sz w:val="24"/>
          <w:szCs w:val="24"/>
        </w:rPr>
      </w:pPr>
      <w:r w:rsidRPr="001D6A32">
        <w:rPr>
          <w:sz w:val="24"/>
          <w:szCs w:val="24"/>
        </w:rPr>
        <w:t># Ejemplo</w:t>
      </w:r>
    </w:p>
    <w:p w14:paraId="201BAF7D" w14:textId="77777777" w:rsidR="001D6A32" w:rsidRPr="001D6A32" w:rsidRDefault="001D6A32" w:rsidP="001D6A32">
      <w:pPr>
        <w:numPr>
          <w:ilvl w:val="0"/>
          <w:numId w:val="37"/>
        </w:numPr>
        <w:shd w:val="clear" w:color="auto" w:fill="FFFFFF" w:themeFill="background1"/>
        <w:tabs>
          <w:tab w:val="clear" w:pos="720"/>
        </w:tabs>
        <w:rPr>
          <w:sz w:val="24"/>
          <w:szCs w:val="24"/>
        </w:rPr>
      </w:pPr>
      <w:r w:rsidRPr="001D6A32">
        <w:rPr>
          <w:sz w:val="24"/>
          <w:szCs w:val="24"/>
        </w:rPr>
        <w:t>API=https://randomuser.me/api/</w:t>
      </w:r>
    </w:p>
    <w:p w14:paraId="6128016F" w14:textId="77777777" w:rsidR="001D6A32" w:rsidRPr="001D6A32" w:rsidRDefault="001D6A32" w:rsidP="001D6A32">
      <w:pPr>
        <w:numPr>
          <w:ilvl w:val="1"/>
          <w:numId w:val="37"/>
        </w:numPr>
        <w:shd w:val="clear" w:color="auto" w:fill="FFFFFF" w:themeFill="background1"/>
        <w:rPr>
          <w:sz w:val="24"/>
          <w:szCs w:val="24"/>
        </w:rPr>
      </w:pPr>
      <w:r w:rsidRPr="001D6A32">
        <w:rPr>
          <w:sz w:val="24"/>
          <w:szCs w:val="24"/>
        </w:rPr>
        <w:t>Es buena idea tener un archivo de ejemplo donde, el mismo si se pueda subir al repositorio como muestra de que campos van a ir</w:t>
      </w:r>
    </w:p>
    <w:p w14:paraId="56CBF3E9" w14:textId="77777777" w:rsidR="001D6A32" w:rsidRPr="001D6A32" w:rsidRDefault="001D6A32" w:rsidP="001D6A32">
      <w:pPr>
        <w:numPr>
          <w:ilvl w:val="0"/>
          <w:numId w:val="37"/>
        </w:numPr>
        <w:shd w:val="clear" w:color="auto" w:fill="FFFFFF" w:themeFill="background1"/>
        <w:rPr>
          <w:sz w:val="24"/>
          <w:szCs w:val="24"/>
        </w:rPr>
      </w:pPr>
      <w:r w:rsidRPr="001D6A32">
        <w:rPr>
          <w:sz w:val="24"/>
          <w:szCs w:val="24"/>
        </w:rPr>
        <w:t xml:space="preserve">Una vez creado el </w:t>
      </w:r>
      <w:proofErr w:type="gramStart"/>
      <w:r w:rsidRPr="001D6A32">
        <w:rPr>
          <w:sz w:val="24"/>
          <w:szCs w:val="24"/>
        </w:rPr>
        <w:t>archivo .</w:t>
      </w:r>
      <w:proofErr w:type="spellStart"/>
      <w:r w:rsidRPr="001D6A32">
        <w:rPr>
          <w:sz w:val="24"/>
          <w:szCs w:val="24"/>
        </w:rPr>
        <w:t>env</w:t>
      </w:r>
      <w:proofErr w:type="spellEnd"/>
      <w:proofErr w:type="gramEnd"/>
      <w:r w:rsidRPr="001D6A32">
        <w:rPr>
          <w:sz w:val="24"/>
          <w:szCs w:val="24"/>
        </w:rPr>
        <w:t> debemos agregar la siguiente configuración en webpack.config.js</w:t>
      </w:r>
    </w:p>
    <w:p w14:paraId="695923C2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>...</w:t>
      </w:r>
    </w:p>
    <w:p w14:paraId="1BBDBBD2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 xml:space="preserve">const </w:t>
      </w:r>
      <w:proofErr w:type="spellStart"/>
      <w:r w:rsidRPr="001D6A32">
        <w:rPr>
          <w:sz w:val="24"/>
          <w:szCs w:val="24"/>
          <w:lang w:val="en-US"/>
        </w:rPr>
        <w:t>Dotenv</w:t>
      </w:r>
      <w:proofErr w:type="spellEnd"/>
      <w:r w:rsidRPr="001D6A32">
        <w:rPr>
          <w:sz w:val="24"/>
          <w:szCs w:val="24"/>
          <w:lang w:val="en-US"/>
        </w:rPr>
        <w:t xml:space="preserve"> = require('</w:t>
      </w:r>
      <w:proofErr w:type="spellStart"/>
      <w:r w:rsidRPr="001D6A32">
        <w:rPr>
          <w:sz w:val="24"/>
          <w:szCs w:val="24"/>
          <w:lang w:val="en-US"/>
        </w:rPr>
        <w:t>dotenv</w:t>
      </w:r>
      <w:proofErr w:type="spellEnd"/>
      <w:r w:rsidRPr="001D6A32">
        <w:rPr>
          <w:sz w:val="24"/>
          <w:szCs w:val="24"/>
          <w:lang w:val="en-US"/>
        </w:rPr>
        <w:t>-webpack');</w:t>
      </w:r>
    </w:p>
    <w:p w14:paraId="58DB21CF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  <w:lang w:val="en-US"/>
        </w:rPr>
      </w:pPr>
      <w:proofErr w:type="spellStart"/>
      <w:proofErr w:type="gramStart"/>
      <w:r w:rsidRPr="001D6A32">
        <w:rPr>
          <w:sz w:val="24"/>
          <w:szCs w:val="24"/>
          <w:lang w:val="en-US"/>
        </w:rPr>
        <w:t>module.exports</w:t>
      </w:r>
      <w:proofErr w:type="spellEnd"/>
      <w:proofErr w:type="gramEnd"/>
      <w:r w:rsidRPr="001D6A32">
        <w:rPr>
          <w:sz w:val="24"/>
          <w:szCs w:val="24"/>
          <w:lang w:val="en-US"/>
        </w:rPr>
        <w:t xml:space="preserve"> = {</w:t>
      </w:r>
    </w:p>
    <w:p w14:paraId="69ACD6B7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ab/>
        <w:t>...</w:t>
      </w:r>
    </w:p>
    <w:p w14:paraId="26B6267D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ab/>
        <w:t>plugins: [</w:t>
      </w:r>
    </w:p>
    <w:p w14:paraId="34EF547D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1D6A32">
        <w:rPr>
          <w:sz w:val="24"/>
          <w:szCs w:val="24"/>
          <w:lang w:val="en-US"/>
        </w:rPr>
        <w:tab/>
      </w:r>
      <w:r w:rsidRPr="001D6A32">
        <w:rPr>
          <w:sz w:val="24"/>
          <w:szCs w:val="24"/>
          <w:lang w:val="en-US"/>
        </w:rPr>
        <w:tab/>
      </w:r>
      <w:r w:rsidRPr="001D6A32">
        <w:rPr>
          <w:b/>
          <w:bCs/>
          <w:sz w:val="24"/>
          <w:szCs w:val="24"/>
          <w:lang w:val="en-US"/>
        </w:rPr>
        <w:t>new</w:t>
      </w:r>
      <w:r w:rsidRPr="001D6A3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D6A32">
        <w:rPr>
          <w:sz w:val="24"/>
          <w:szCs w:val="24"/>
          <w:lang w:val="en-US"/>
        </w:rPr>
        <w:t>Dotenv</w:t>
      </w:r>
      <w:proofErr w:type="spellEnd"/>
      <w:r w:rsidRPr="001D6A32">
        <w:rPr>
          <w:sz w:val="24"/>
          <w:szCs w:val="24"/>
          <w:lang w:val="en-US"/>
        </w:rPr>
        <w:t>(</w:t>
      </w:r>
      <w:proofErr w:type="gramEnd"/>
      <w:r w:rsidRPr="001D6A32">
        <w:rPr>
          <w:sz w:val="24"/>
          <w:szCs w:val="24"/>
          <w:lang w:val="en-US"/>
        </w:rPr>
        <w:t>)</w:t>
      </w:r>
    </w:p>
    <w:p w14:paraId="5C891966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</w:rPr>
      </w:pPr>
      <w:r w:rsidRPr="001D6A32">
        <w:rPr>
          <w:sz w:val="24"/>
          <w:szCs w:val="24"/>
          <w:lang w:val="en-US"/>
        </w:rPr>
        <w:lastRenderedPageBreak/>
        <w:t xml:space="preserve">  </w:t>
      </w:r>
      <w:r w:rsidRPr="001D6A32">
        <w:rPr>
          <w:sz w:val="24"/>
          <w:szCs w:val="24"/>
        </w:rPr>
        <w:t>],</w:t>
      </w:r>
    </w:p>
    <w:p w14:paraId="12A03DAB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</w:rPr>
      </w:pPr>
      <w:r w:rsidRPr="001D6A32">
        <w:rPr>
          <w:sz w:val="24"/>
          <w:szCs w:val="24"/>
        </w:rPr>
        <w:t>}</w:t>
      </w:r>
    </w:p>
    <w:p w14:paraId="286A73E8" w14:textId="77777777" w:rsidR="001D6A32" w:rsidRPr="001D6A32" w:rsidRDefault="001D6A32" w:rsidP="001D6A32">
      <w:pPr>
        <w:numPr>
          <w:ilvl w:val="0"/>
          <w:numId w:val="38"/>
        </w:numPr>
        <w:shd w:val="clear" w:color="auto" w:fill="FFFFFF" w:themeFill="background1"/>
        <w:rPr>
          <w:sz w:val="24"/>
          <w:szCs w:val="24"/>
        </w:rPr>
      </w:pPr>
      <w:proofErr w:type="spellStart"/>
      <w:r w:rsidRPr="001D6A32">
        <w:rPr>
          <w:sz w:val="24"/>
          <w:szCs w:val="24"/>
        </w:rPr>
        <w:t>dotenv-webpack</w:t>
      </w:r>
      <w:proofErr w:type="spellEnd"/>
      <w:r w:rsidRPr="001D6A32">
        <w:rPr>
          <w:sz w:val="24"/>
          <w:szCs w:val="24"/>
        </w:rPr>
        <w:t xml:space="preserve"> </w:t>
      </w:r>
      <w:r w:rsidRPr="001D6A32">
        <w:rPr>
          <w:rFonts w:ascii="Cambria Math" w:hAnsi="Cambria Math" w:cs="Cambria Math"/>
          <w:sz w:val="24"/>
          <w:szCs w:val="24"/>
        </w:rPr>
        <w:t>⇒</w:t>
      </w:r>
      <w:r w:rsidRPr="001D6A32">
        <w:rPr>
          <w:sz w:val="24"/>
          <w:szCs w:val="24"/>
        </w:rPr>
        <w:t xml:space="preserve"> </w:t>
      </w:r>
      <w:proofErr w:type="spellStart"/>
      <w:r w:rsidRPr="001D6A32">
        <w:rPr>
          <w:sz w:val="24"/>
          <w:szCs w:val="24"/>
        </w:rPr>
        <w:t>Leera</w:t>
      </w:r>
      <w:proofErr w:type="spellEnd"/>
      <w:r w:rsidRPr="001D6A32">
        <w:rPr>
          <w:sz w:val="24"/>
          <w:szCs w:val="24"/>
        </w:rPr>
        <w:t xml:space="preserve"> el </w:t>
      </w:r>
      <w:proofErr w:type="gramStart"/>
      <w:r w:rsidRPr="001D6A32">
        <w:rPr>
          <w:sz w:val="24"/>
          <w:szCs w:val="24"/>
        </w:rPr>
        <w:t>archivo</w:t>
      </w:r>
      <w:r w:rsidRPr="001D6A32">
        <w:rPr>
          <w:rFonts w:ascii="Calibri" w:hAnsi="Calibri" w:cs="Calibri"/>
          <w:sz w:val="24"/>
          <w:szCs w:val="24"/>
        </w:rPr>
        <w:t> </w:t>
      </w:r>
      <w:r w:rsidRPr="001D6A32">
        <w:rPr>
          <w:sz w:val="24"/>
          <w:szCs w:val="24"/>
        </w:rPr>
        <w:t>.</w:t>
      </w:r>
      <w:proofErr w:type="spellStart"/>
      <w:r w:rsidRPr="001D6A32">
        <w:rPr>
          <w:sz w:val="24"/>
          <w:szCs w:val="24"/>
        </w:rPr>
        <w:t>env</w:t>
      </w:r>
      <w:proofErr w:type="spellEnd"/>
      <w:proofErr w:type="gramEnd"/>
      <w:r w:rsidRPr="001D6A32">
        <w:rPr>
          <w:sz w:val="24"/>
          <w:szCs w:val="24"/>
        </w:rPr>
        <w:t> por defecto y lo agregar a nuestro proyecto</w:t>
      </w:r>
    </w:p>
    <w:p w14:paraId="16ED5A42" w14:textId="77777777" w:rsidR="001D6A32" w:rsidRPr="001D6A32" w:rsidRDefault="001D6A32" w:rsidP="001D6A32">
      <w:pPr>
        <w:numPr>
          <w:ilvl w:val="0"/>
          <w:numId w:val="38"/>
        </w:numPr>
        <w:shd w:val="clear" w:color="auto" w:fill="FFFFFF" w:themeFill="background1"/>
        <w:rPr>
          <w:sz w:val="24"/>
          <w:szCs w:val="24"/>
        </w:rPr>
      </w:pPr>
      <w:r w:rsidRPr="001D6A32">
        <w:rPr>
          <w:sz w:val="24"/>
          <w:szCs w:val="24"/>
        </w:rPr>
        <w:t>Para usarlas debes hacer lo siguiente</w:t>
      </w:r>
    </w:p>
    <w:p w14:paraId="2AAC5AB0" w14:textId="77777777" w:rsidR="001D6A32" w:rsidRPr="001D6A32" w:rsidRDefault="001D6A32" w:rsidP="001D6A32">
      <w:pPr>
        <w:shd w:val="clear" w:color="auto" w:fill="3B3838" w:themeFill="background2" w:themeFillShade="40"/>
        <w:rPr>
          <w:sz w:val="24"/>
          <w:szCs w:val="24"/>
        </w:rPr>
      </w:pPr>
      <w:proofErr w:type="spellStart"/>
      <w:r w:rsidRPr="001D6A32">
        <w:rPr>
          <w:b/>
          <w:bCs/>
          <w:sz w:val="24"/>
          <w:szCs w:val="24"/>
        </w:rPr>
        <w:t>const</w:t>
      </w:r>
      <w:proofErr w:type="spellEnd"/>
      <w:r w:rsidRPr="001D6A32">
        <w:rPr>
          <w:sz w:val="24"/>
          <w:szCs w:val="24"/>
        </w:rPr>
        <w:t xml:space="preserve"> nombre = </w:t>
      </w:r>
      <w:proofErr w:type="spellStart"/>
      <w:proofErr w:type="gramStart"/>
      <w:r w:rsidRPr="001D6A32">
        <w:rPr>
          <w:sz w:val="24"/>
          <w:szCs w:val="24"/>
        </w:rPr>
        <w:t>process.env.NOMBRE</w:t>
      </w:r>
      <w:proofErr w:type="gramEnd"/>
      <w:r w:rsidRPr="001D6A32">
        <w:rPr>
          <w:sz w:val="24"/>
          <w:szCs w:val="24"/>
        </w:rPr>
        <w:t>_VARIABLE</w:t>
      </w:r>
      <w:proofErr w:type="spellEnd"/>
      <w:r w:rsidRPr="001D6A32">
        <w:rPr>
          <w:sz w:val="24"/>
          <w:szCs w:val="24"/>
        </w:rPr>
        <w:t>;</w:t>
      </w:r>
    </w:p>
    <w:p w14:paraId="311FDB12" w14:textId="77777777" w:rsidR="001D6A32" w:rsidRPr="001D6A32" w:rsidRDefault="001D6A32" w:rsidP="001D6A32">
      <w:pPr>
        <w:numPr>
          <w:ilvl w:val="0"/>
          <w:numId w:val="39"/>
        </w:numPr>
        <w:shd w:val="clear" w:color="auto" w:fill="FFFFFF" w:themeFill="background1"/>
        <w:rPr>
          <w:sz w:val="24"/>
          <w:szCs w:val="24"/>
        </w:rPr>
      </w:pPr>
      <w:r w:rsidRPr="001D6A32">
        <w:rPr>
          <w:sz w:val="24"/>
          <w:szCs w:val="24"/>
        </w:rPr>
        <w:t>Toda la configuración se podrá acceder desde </w:t>
      </w:r>
      <w:proofErr w:type="spellStart"/>
      <w:r w:rsidRPr="001D6A32">
        <w:rPr>
          <w:sz w:val="24"/>
          <w:szCs w:val="24"/>
        </w:rPr>
        <w:t>process.env</w:t>
      </w:r>
      <w:proofErr w:type="spellEnd"/>
    </w:p>
    <w:p w14:paraId="2BB04882" w14:textId="69D29136" w:rsidR="00867D47" w:rsidRDefault="00867D47" w:rsidP="00FD289C">
      <w:pPr>
        <w:shd w:val="clear" w:color="auto" w:fill="FFFFFF" w:themeFill="background1"/>
        <w:rPr>
          <w:sz w:val="24"/>
          <w:szCs w:val="24"/>
        </w:rPr>
      </w:pPr>
    </w:p>
    <w:p w14:paraId="4E19B5D5" w14:textId="4B6197D3" w:rsidR="005228C6" w:rsidRDefault="005228C6" w:rsidP="00FD289C">
      <w:pPr>
        <w:shd w:val="clear" w:color="auto" w:fill="FFFFFF" w:themeFill="background1"/>
        <w:rPr>
          <w:sz w:val="24"/>
          <w:szCs w:val="24"/>
        </w:rPr>
      </w:pPr>
    </w:p>
    <w:p w14:paraId="68702B89" w14:textId="77777777" w:rsidR="005228C6" w:rsidRPr="005228C6" w:rsidRDefault="005228C6" w:rsidP="005228C6">
      <w:pPr>
        <w:shd w:val="clear" w:color="auto" w:fill="FFFFFF" w:themeFill="background1"/>
        <w:jc w:val="center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ins w:id="0" w:author="Unknown">
        <w:r w:rsidRPr="005228C6">
          <w:rPr>
            <w:b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Webpack</w:t>
        </w:r>
        <w:proofErr w:type="spellEnd"/>
        <w:r w:rsidRPr="005228C6">
          <w:rPr>
            <w:b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en modo desarrollo</w:t>
        </w:r>
      </w:ins>
    </w:p>
    <w:p w14:paraId="32431896" w14:textId="77777777" w:rsidR="005228C6" w:rsidRPr="005228C6" w:rsidRDefault="005228C6" w:rsidP="005228C6">
      <w:pPr>
        <w:numPr>
          <w:ilvl w:val="0"/>
          <w:numId w:val="40"/>
        </w:numPr>
        <w:shd w:val="clear" w:color="auto" w:fill="FFFFFF" w:themeFill="background1"/>
        <w:rPr>
          <w:sz w:val="24"/>
          <w:szCs w:val="24"/>
        </w:rPr>
      </w:pPr>
      <w:r w:rsidRPr="005228C6">
        <w:rPr>
          <w:sz w:val="24"/>
          <w:szCs w:val="24"/>
        </w:rPr>
        <w:t>Creamos un nuevo archivo:</w:t>
      </w:r>
      <w:r w:rsidRPr="005228C6">
        <w:rPr>
          <w:sz w:val="24"/>
          <w:szCs w:val="24"/>
        </w:rPr>
        <w:br/>
      </w:r>
      <w:r w:rsidRPr="005228C6">
        <w:rPr>
          <w:b/>
          <w:bCs/>
          <w:sz w:val="24"/>
          <w:szCs w:val="24"/>
        </w:rPr>
        <w:t>webpack.config.dev.js</w:t>
      </w:r>
    </w:p>
    <w:p w14:paraId="531308F5" w14:textId="77777777" w:rsidR="005228C6" w:rsidRPr="005228C6" w:rsidRDefault="005228C6" w:rsidP="005228C6">
      <w:pPr>
        <w:numPr>
          <w:ilvl w:val="0"/>
          <w:numId w:val="40"/>
        </w:numPr>
        <w:shd w:val="clear" w:color="auto" w:fill="FFFFFF" w:themeFill="background1"/>
        <w:rPr>
          <w:sz w:val="24"/>
          <w:szCs w:val="24"/>
        </w:rPr>
      </w:pPr>
      <w:r w:rsidRPr="005228C6">
        <w:rPr>
          <w:sz w:val="24"/>
          <w:szCs w:val="24"/>
        </w:rPr>
        <w:t>Copiamos todo lo de </w:t>
      </w:r>
      <w:r w:rsidRPr="005228C6">
        <w:rPr>
          <w:b/>
          <w:bCs/>
          <w:sz w:val="24"/>
          <w:szCs w:val="24"/>
        </w:rPr>
        <w:t>webpack.config.js</w:t>
      </w:r>
      <w:r w:rsidRPr="005228C6">
        <w:rPr>
          <w:sz w:val="24"/>
          <w:szCs w:val="24"/>
        </w:rPr>
        <w:t> a el archivo que acabamos de crear.</w:t>
      </w:r>
    </w:p>
    <w:p w14:paraId="1C4B905F" w14:textId="77777777" w:rsidR="005228C6" w:rsidRPr="005228C6" w:rsidRDefault="005228C6" w:rsidP="005228C6">
      <w:pPr>
        <w:numPr>
          <w:ilvl w:val="0"/>
          <w:numId w:val="40"/>
        </w:numPr>
        <w:shd w:val="clear" w:color="auto" w:fill="FFFFFF" w:themeFill="background1"/>
        <w:rPr>
          <w:sz w:val="24"/>
          <w:szCs w:val="24"/>
        </w:rPr>
      </w:pPr>
      <w:r w:rsidRPr="005228C6">
        <w:rPr>
          <w:sz w:val="24"/>
          <w:szCs w:val="24"/>
        </w:rPr>
        <w:t>Borramos o comentamos el siguiente código, ya que no necesitamos optimizar para el modo de desarrollo (Queremos ver cuando funcionan las cosas).</w:t>
      </w:r>
    </w:p>
    <w:p w14:paraId="19EE5F89" w14:textId="77777777" w:rsidR="005228C6" w:rsidRPr="005228C6" w:rsidRDefault="005228C6" w:rsidP="005228C6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5228C6">
        <w:rPr>
          <w:sz w:val="24"/>
          <w:szCs w:val="24"/>
        </w:rPr>
        <w:t xml:space="preserve">    </w:t>
      </w:r>
      <w:r w:rsidRPr="005228C6">
        <w:rPr>
          <w:sz w:val="24"/>
          <w:szCs w:val="24"/>
          <w:lang w:val="en-US"/>
        </w:rPr>
        <w:t>optimization: {</w:t>
      </w:r>
    </w:p>
    <w:p w14:paraId="68D3C822" w14:textId="77777777" w:rsidR="005228C6" w:rsidRPr="005228C6" w:rsidRDefault="005228C6" w:rsidP="005228C6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5228C6">
        <w:rPr>
          <w:sz w:val="24"/>
          <w:szCs w:val="24"/>
          <w:lang w:val="en-US"/>
        </w:rPr>
        <w:t xml:space="preserve">        minimize: </w:t>
      </w:r>
      <w:r w:rsidRPr="005228C6">
        <w:rPr>
          <w:b/>
          <w:bCs/>
          <w:sz w:val="24"/>
          <w:szCs w:val="24"/>
          <w:lang w:val="en-US"/>
        </w:rPr>
        <w:t>true</w:t>
      </w:r>
      <w:r w:rsidRPr="005228C6">
        <w:rPr>
          <w:sz w:val="24"/>
          <w:szCs w:val="24"/>
          <w:lang w:val="en-US"/>
        </w:rPr>
        <w:t>,</w:t>
      </w:r>
    </w:p>
    <w:p w14:paraId="1FB1B77D" w14:textId="77777777" w:rsidR="005228C6" w:rsidRPr="005228C6" w:rsidRDefault="005228C6" w:rsidP="005228C6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5228C6">
        <w:rPr>
          <w:sz w:val="24"/>
          <w:szCs w:val="24"/>
          <w:lang w:val="en-US"/>
        </w:rPr>
        <w:t xml:space="preserve">        minimizer: [</w:t>
      </w:r>
    </w:p>
    <w:p w14:paraId="7FD908E7" w14:textId="77777777" w:rsidR="005228C6" w:rsidRPr="005228C6" w:rsidRDefault="005228C6" w:rsidP="005228C6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5228C6">
        <w:rPr>
          <w:sz w:val="24"/>
          <w:szCs w:val="24"/>
          <w:lang w:val="en-US"/>
        </w:rPr>
        <w:t xml:space="preserve">            </w:t>
      </w:r>
      <w:r w:rsidRPr="005228C6">
        <w:rPr>
          <w:b/>
          <w:bCs/>
          <w:sz w:val="24"/>
          <w:szCs w:val="24"/>
          <w:lang w:val="en-US"/>
        </w:rPr>
        <w:t>new</w:t>
      </w:r>
      <w:r w:rsidRPr="005228C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28C6">
        <w:rPr>
          <w:b/>
          <w:bCs/>
          <w:sz w:val="24"/>
          <w:szCs w:val="24"/>
          <w:lang w:val="en-US"/>
        </w:rPr>
        <w:t>CssMinimizerPlugin</w:t>
      </w:r>
      <w:proofErr w:type="spellEnd"/>
      <w:r w:rsidRPr="005228C6">
        <w:rPr>
          <w:sz w:val="24"/>
          <w:szCs w:val="24"/>
          <w:lang w:val="en-US"/>
        </w:rPr>
        <w:t>(</w:t>
      </w:r>
      <w:proofErr w:type="gramEnd"/>
      <w:r w:rsidRPr="005228C6">
        <w:rPr>
          <w:sz w:val="24"/>
          <w:szCs w:val="24"/>
          <w:lang w:val="en-US"/>
        </w:rPr>
        <w:t>),</w:t>
      </w:r>
    </w:p>
    <w:p w14:paraId="44378599" w14:textId="77777777" w:rsidR="005228C6" w:rsidRPr="005228C6" w:rsidRDefault="005228C6" w:rsidP="005228C6">
      <w:pPr>
        <w:shd w:val="clear" w:color="auto" w:fill="3B3838" w:themeFill="background2" w:themeFillShade="40"/>
        <w:rPr>
          <w:sz w:val="24"/>
          <w:szCs w:val="24"/>
        </w:rPr>
      </w:pPr>
      <w:r w:rsidRPr="005228C6">
        <w:rPr>
          <w:sz w:val="24"/>
          <w:szCs w:val="24"/>
          <w:lang w:val="en-US"/>
        </w:rPr>
        <w:t xml:space="preserve">            </w:t>
      </w:r>
      <w:r w:rsidRPr="005228C6">
        <w:rPr>
          <w:b/>
          <w:bCs/>
          <w:sz w:val="24"/>
          <w:szCs w:val="24"/>
        </w:rPr>
        <w:t>new</w:t>
      </w:r>
      <w:r w:rsidRPr="005228C6">
        <w:rPr>
          <w:sz w:val="24"/>
          <w:szCs w:val="24"/>
        </w:rPr>
        <w:t xml:space="preserve"> </w:t>
      </w:r>
      <w:proofErr w:type="spellStart"/>
      <w:proofErr w:type="gramStart"/>
      <w:r w:rsidRPr="005228C6">
        <w:rPr>
          <w:b/>
          <w:bCs/>
          <w:sz w:val="24"/>
          <w:szCs w:val="24"/>
        </w:rPr>
        <w:t>TerserPlugin</w:t>
      </w:r>
      <w:proofErr w:type="spellEnd"/>
      <w:r w:rsidRPr="005228C6">
        <w:rPr>
          <w:sz w:val="24"/>
          <w:szCs w:val="24"/>
        </w:rPr>
        <w:t>(</w:t>
      </w:r>
      <w:proofErr w:type="gramEnd"/>
      <w:r w:rsidRPr="005228C6">
        <w:rPr>
          <w:sz w:val="24"/>
          <w:szCs w:val="24"/>
        </w:rPr>
        <w:t>)</w:t>
      </w:r>
    </w:p>
    <w:p w14:paraId="210D05D7" w14:textId="77777777" w:rsidR="005228C6" w:rsidRPr="005228C6" w:rsidRDefault="005228C6" w:rsidP="005228C6">
      <w:pPr>
        <w:shd w:val="clear" w:color="auto" w:fill="3B3838" w:themeFill="background2" w:themeFillShade="40"/>
        <w:rPr>
          <w:sz w:val="24"/>
          <w:szCs w:val="24"/>
        </w:rPr>
      </w:pPr>
      <w:r w:rsidRPr="005228C6">
        <w:rPr>
          <w:sz w:val="24"/>
          <w:szCs w:val="24"/>
        </w:rPr>
        <w:t xml:space="preserve">        ]</w:t>
      </w:r>
    </w:p>
    <w:p w14:paraId="0BA5D8FC" w14:textId="77777777" w:rsidR="005228C6" w:rsidRPr="005228C6" w:rsidRDefault="005228C6" w:rsidP="005228C6">
      <w:pPr>
        <w:shd w:val="clear" w:color="auto" w:fill="3B3838" w:themeFill="background2" w:themeFillShade="40"/>
        <w:rPr>
          <w:sz w:val="24"/>
          <w:szCs w:val="24"/>
        </w:rPr>
      </w:pPr>
      <w:r w:rsidRPr="005228C6">
        <w:rPr>
          <w:sz w:val="24"/>
          <w:szCs w:val="24"/>
        </w:rPr>
        <w:t xml:space="preserve">    }</w:t>
      </w:r>
    </w:p>
    <w:p w14:paraId="7481E0C9" w14:textId="77777777" w:rsidR="005228C6" w:rsidRPr="005228C6" w:rsidRDefault="005228C6" w:rsidP="005228C6">
      <w:pPr>
        <w:shd w:val="clear" w:color="auto" w:fill="FFFFFF" w:themeFill="background1"/>
        <w:rPr>
          <w:sz w:val="24"/>
          <w:szCs w:val="24"/>
        </w:rPr>
      </w:pPr>
      <w:r w:rsidRPr="005228C6">
        <w:rPr>
          <w:sz w:val="24"/>
          <w:szCs w:val="24"/>
        </w:rPr>
        <w:t>También borramos o comentamos por la misma razón:</w:t>
      </w:r>
    </w:p>
    <w:p w14:paraId="3599636D" w14:textId="77777777" w:rsidR="005228C6" w:rsidRPr="005228C6" w:rsidRDefault="005228C6" w:rsidP="005228C6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5228C6">
        <w:rPr>
          <w:b/>
          <w:bCs/>
          <w:sz w:val="24"/>
          <w:szCs w:val="24"/>
          <w:lang w:val="en-US"/>
        </w:rPr>
        <w:t>const</w:t>
      </w:r>
      <w:r w:rsidRPr="005228C6">
        <w:rPr>
          <w:sz w:val="24"/>
          <w:szCs w:val="24"/>
          <w:lang w:val="en-US"/>
        </w:rPr>
        <w:t xml:space="preserve"> </w:t>
      </w:r>
      <w:proofErr w:type="spellStart"/>
      <w:r w:rsidRPr="005228C6">
        <w:rPr>
          <w:sz w:val="24"/>
          <w:szCs w:val="24"/>
          <w:lang w:val="en-US"/>
        </w:rPr>
        <w:t>CssMinimizerPlugin</w:t>
      </w:r>
      <w:proofErr w:type="spellEnd"/>
      <w:r w:rsidRPr="005228C6">
        <w:rPr>
          <w:sz w:val="24"/>
          <w:szCs w:val="24"/>
          <w:lang w:val="en-US"/>
        </w:rPr>
        <w:t xml:space="preserve"> = require('</w:t>
      </w:r>
      <w:proofErr w:type="spellStart"/>
      <w:r w:rsidRPr="005228C6">
        <w:rPr>
          <w:sz w:val="24"/>
          <w:szCs w:val="24"/>
          <w:lang w:val="en-US"/>
        </w:rPr>
        <w:t>css</w:t>
      </w:r>
      <w:proofErr w:type="spellEnd"/>
      <w:r w:rsidRPr="005228C6">
        <w:rPr>
          <w:sz w:val="24"/>
          <w:szCs w:val="24"/>
          <w:lang w:val="en-US"/>
        </w:rPr>
        <w:t>-minimizer-webpack-plugin');</w:t>
      </w:r>
    </w:p>
    <w:p w14:paraId="58880F5C" w14:textId="77777777" w:rsidR="005228C6" w:rsidRPr="005228C6" w:rsidRDefault="005228C6" w:rsidP="005228C6">
      <w:pPr>
        <w:shd w:val="clear" w:color="auto" w:fill="3B3838" w:themeFill="background2" w:themeFillShade="40"/>
        <w:rPr>
          <w:sz w:val="24"/>
          <w:szCs w:val="24"/>
          <w:lang w:val="en-US"/>
        </w:rPr>
      </w:pPr>
      <w:r w:rsidRPr="005228C6">
        <w:rPr>
          <w:b/>
          <w:bCs/>
          <w:sz w:val="24"/>
          <w:szCs w:val="24"/>
          <w:lang w:val="en-US"/>
        </w:rPr>
        <w:t>const</w:t>
      </w:r>
      <w:r w:rsidRPr="005228C6">
        <w:rPr>
          <w:sz w:val="24"/>
          <w:szCs w:val="24"/>
          <w:lang w:val="en-US"/>
        </w:rPr>
        <w:t xml:space="preserve"> </w:t>
      </w:r>
      <w:proofErr w:type="spellStart"/>
      <w:r w:rsidRPr="005228C6">
        <w:rPr>
          <w:sz w:val="24"/>
          <w:szCs w:val="24"/>
          <w:lang w:val="en-US"/>
        </w:rPr>
        <w:t>TerserPlugin</w:t>
      </w:r>
      <w:proofErr w:type="spellEnd"/>
      <w:r w:rsidRPr="005228C6">
        <w:rPr>
          <w:sz w:val="24"/>
          <w:szCs w:val="24"/>
          <w:lang w:val="en-US"/>
        </w:rPr>
        <w:t xml:space="preserve"> = require('terser-webpack-plugin')</w:t>
      </w:r>
    </w:p>
    <w:p w14:paraId="76C21030" w14:textId="77777777" w:rsidR="005228C6" w:rsidRPr="005228C6" w:rsidRDefault="005228C6" w:rsidP="005228C6">
      <w:pPr>
        <w:numPr>
          <w:ilvl w:val="0"/>
          <w:numId w:val="41"/>
        </w:numPr>
        <w:shd w:val="clear" w:color="auto" w:fill="FFFFFF" w:themeFill="background1"/>
        <w:rPr>
          <w:sz w:val="24"/>
          <w:szCs w:val="24"/>
        </w:rPr>
      </w:pPr>
      <w:r w:rsidRPr="005228C6">
        <w:rPr>
          <w:sz w:val="24"/>
          <w:szCs w:val="24"/>
        </w:rPr>
        <w:t>Seguido del atributo output añadimos:</w:t>
      </w:r>
    </w:p>
    <w:p w14:paraId="0DF4047E" w14:textId="77777777" w:rsidR="005228C6" w:rsidRPr="005228C6" w:rsidRDefault="005228C6" w:rsidP="005228C6">
      <w:pPr>
        <w:shd w:val="clear" w:color="auto" w:fill="3B3838" w:themeFill="background2" w:themeFillShade="40"/>
        <w:rPr>
          <w:sz w:val="24"/>
          <w:szCs w:val="24"/>
        </w:rPr>
      </w:pPr>
      <w:r w:rsidRPr="005228C6">
        <w:rPr>
          <w:sz w:val="24"/>
          <w:szCs w:val="24"/>
        </w:rPr>
        <w:t>output: {</w:t>
      </w:r>
    </w:p>
    <w:p w14:paraId="655CFD69" w14:textId="77777777" w:rsidR="005228C6" w:rsidRPr="005228C6" w:rsidRDefault="005228C6" w:rsidP="005228C6">
      <w:pPr>
        <w:shd w:val="clear" w:color="auto" w:fill="3B3838" w:themeFill="background2" w:themeFillShade="40"/>
        <w:rPr>
          <w:sz w:val="24"/>
          <w:szCs w:val="24"/>
        </w:rPr>
      </w:pPr>
      <w:r w:rsidRPr="005228C6">
        <w:rPr>
          <w:sz w:val="24"/>
          <w:szCs w:val="24"/>
        </w:rPr>
        <w:t>},</w:t>
      </w:r>
    </w:p>
    <w:p w14:paraId="3B72825B" w14:textId="77777777" w:rsidR="005228C6" w:rsidRPr="005228C6" w:rsidRDefault="005228C6" w:rsidP="005228C6">
      <w:pPr>
        <w:shd w:val="clear" w:color="auto" w:fill="3B3838" w:themeFill="background2" w:themeFillShade="40"/>
        <w:rPr>
          <w:sz w:val="24"/>
          <w:szCs w:val="24"/>
        </w:rPr>
      </w:pPr>
      <w:proofErr w:type="spellStart"/>
      <w:r w:rsidRPr="005228C6">
        <w:rPr>
          <w:b/>
          <w:bCs/>
          <w:sz w:val="24"/>
          <w:szCs w:val="24"/>
        </w:rPr>
        <w:lastRenderedPageBreak/>
        <w:t>mode</w:t>
      </w:r>
      <w:proofErr w:type="spellEnd"/>
      <w:r w:rsidRPr="005228C6">
        <w:rPr>
          <w:sz w:val="24"/>
          <w:szCs w:val="24"/>
        </w:rPr>
        <w:t>: '</w:t>
      </w:r>
      <w:proofErr w:type="spellStart"/>
      <w:r w:rsidRPr="005228C6">
        <w:rPr>
          <w:sz w:val="24"/>
          <w:szCs w:val="24"/>
        </w:rPr>
        <w:t>development</w:t>
      </w:r>
      <w:proofErr w:type="spellEnd"/>
      <w:r w:rsidRPr="005228C6">
        <w:rPr>
          <w:sz w:val="24"/>
          <w:szCs w:val="24"/>
        </w:rPr>
        <w:t>',</w:t>
      </w:r>
    </w:p>
    <w:p w14:paraId="32FFB566" w14:textId="77777777" w:rsidR="005228C6" w:rsidRPr="005228C6" w:rsidRDefault="005228C6" w:rsidP="005228C6">
      <w:pPr>
        <w:numPr>
          <w:ilvl w:val="0"/>
          <w:numId w:val="42"/>
        </w:numPr>
        <w:shd w:val="clear" w:color="auto" w:fill="FFFFFF" w:themeFill="background1"/>
        <w:rPr>
          <w:sz w:val="24"/>
          <w:szCs w:val="24"/>
        </w:rPr>
      </w:pPr>
      <w:r w:rsidRPr="005228C6">
        <w:rPr>
          <w:sz w:val="24"/>
          <w:szCs w:val="24"/>
        </w:rPr>
        <w:t xml:space="preserve">En </w:t>
      </w:r>
      <w:proofErr w:type="spellStart"/>
      <w:proofErr w:type="gramStart"/>
      <w:r w:rsidRPr="005228C6">
        <w:rPr>
          <w:sz w:val="24"/>
          <w:szCs w:val="24"/>
        </w:rPr>
        <w:t>package.json</w:t>
      </w:r>
      <w:proofErr w:type="spellEnd"/>
      <w:proofErr w:type="gramEnd"/>
      <w:r w:rsidRPr="005228C6">
        <w:rPr>
          <w:sz w:val="24"/>
          <w:szCs w:val="24"/>
        </w:rPr>
        <w:t>:</w:t>
      </w:r>
    </w:p>
    <w:p w14:paraId="16DEE9D1" w14:textId="77777777" w:rsidR="005228C6" w:rsidRPr="005228C6" w:rsidRDefault="005228C6" w:rsidP="005228C6">
      <w:pPr>
        <w:shd w:val="clear" w:color="auto" w:fill="3B3838" w:themeFill="background2" w:themeFillShade="40"/>
        <w:rPr>
          <w:sz w:val="24"/>
          <w:szCs w:val="24"/>
        </w:rPr>
      </w:pPr>
      <w:r w:rsidRPr="005228C6">
        <w:rPr>
          <w:sz w:val="24"/>
          <w:szCs w:val="24"/>
        </w:rPr>
        <w:t>"</w:t>
      </w:r>
      <w:proofErr w:type="spellStart"/>
      <w:r w:rsidRPr="005228C6">
        <w:rPr>
          <w:sz w:val="24"/>
          <w:szCs w:val="24"/>
        </w:rPr>
        <w:t>dev</w:t>
      </w:r>
      <w:proofErr w:type="spellEnd"/>
      <w:r w:rsidRPr="005228C6">
        <w:rPr>
          <w:sz w:val="24"/>
          <w:szCs w:val="24"/>
        </w:rPr>
        <w:t>": "</w:t>
      </w:r>
      <w:proofErr w:type="spellStart"/>
      <w:r w:rsidRPr="005228C6">
        <w:rPr>
          <w:sz w:val="24"/>
          <w:szCs w:val="24"/>
        </w:rPr>
        <w:t>webpack</w:t>
      </w:r>
      <w:proofErr w:type="spellEnd"/>
      <w:r w:rsidRPr="005228C6">
        <w:rPr>
          <w:sz w:val="24"/>
          <w:szCs w:val="24"/>
        </w:rPr>
        <w:t xml:space="preserve"> --</w:t>
      </w:r>
      <w:proofErr w:type="spellStart"/>
      <w:r w:rsidRPr="005228C6">
        <w:rPr>
          <w:sz w:val="24"/>
          <w:szCs w:val="24"/>
        </w:rPr>
        <w:t>config</w:t>
      </w:r>
      <w:proofErr w:type="spellEnd"/>
      <w:r w:rsidRPr="005228C6">
        <w:rPr>
          <w:sz w:val="24"/>
          <w:szCs w:val="24"/>
        </w:rPr>
        <w:t xml:space="preserve"> webpack.config.dev.js" </w:t>
      </w:r>
    </w:p>
    <w:p w14:paraId="00BCAFA7" w14:textId="77777777" w:rsidR="005228C6" w:rsidRPr="005228C6" w:rsidRDefault="005228C6" w:rsidP="005228C6">
      <w:pPr>
        <w:numPr>
          <w:ilvl w:val="0"/>
          <w:numId w:val="43"/>
        </w:numPr>
        <w:shd w:val="clear" w:color="auto" w:fill="FFFFFF" w:themeFill="background1"/>
        <w:rPr>
          <w:sz w:val="24"/>
          <w:szCs w:val="24"/>
        </w:rPr>
      </w:pPr>
      <w:r w:rsidRPr="005228C6">
        <w:rPr>
          <w:sz w:val="24"/>
          <w:szCs w:val="24"/>
        </w:rPr>
        <w:t>y ejecutamos </w:t>
      </w:r>
      <w:proofErr w:type="spellStart"/>
      <w:r w:rsidRPr="005228C6">
        <w:rPr>
          <w:b/>
          <w:bCs/>
          <w:sz w:val="24"/>
          <w:szCs w:val="24"/>
        </w:rPr>
        <w:t>npm</w:t>
      </w:r>
      <w:proofErr w:type="spellEnd"/>
      <w:r w:rsidRPr="005228C6">
        <w:rPr>
          <w:b/>
          <w:bCs/>
          <w:sz w:val="24"/>
          <w:szCs w:val="24"/>
        </w:rPr>
        <w:t xml:space="preserve"> run </w:t>
      </w:r>
      <w:proofErr w:type="spellStart"/>
      <w:r w:rsidRPr="005228C6">
        <w:rPr>
          <w:b/>
          <w:bCs/>
          <w:sz w:val="24"/>
          <w:szCs w:val="24"/>
        </w:rPr>
        <w:t>dev</w:t>
      </w:r>
      <w:proofErr w:type="spellEnd"/>
    </w:p>
    <w:p w14:paraId="7A0A659F" w14:textId="77777777" w:rsidR="005228C6" w:rsidRPr="001D6A32" w:rsidRDefault="005228C6" w:rsidP="00FD289C">
      <w:pPr>
        <w:shd w:val="clear" w:color="auto" w:fill="FFFFFF" w:themeFill="background1"/>
        <w:rPr>
          <w:sz w:val="24"/>
          <w:szCs w:val="24"/>
        </w:rPr>
      </w:pPr>
    </w:p>
    <w:sectPr w:rsidR="005228C6" w:rsidRPr="001D6A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B2B"/>
    <w:multiLevelType w:val="multilevel"/>
    <w:tmpl w:val="3098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02F4D"/>
    <w:multiLevelType w:val="multilevel"/>
    <w:tmpl w:val="A178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E5D2C"/>
    <w:multiLevelType w:val="multilevel"/>
    <w:tmpl w:val="565E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8611B"/>
    <w:multiLevelType w:val="multilevel"/>
    <w:tmpl w:val="2F60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424A0"/>
    <w:multiLevelType w:val="multilevel"/>
    <w:tmpl w:val="899C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617FB"/>
    <w:multiLevelType w:val="multilevel"/>
    <w:tmpl w:val="713E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146C5"/>
    <w:multiLevelType w:val="multilevel"/>
    <w:tmpl w:val="5568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6525B"/>
    <w:multiLevelType w:val="multilevel"/>
    <w:tmpl w:val="50C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0422D"/>
    <w:multiLevelType w:val="multilevel"/>
    <w:tmpl w:val="D4CE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510CB"/>
    <w:multiLevelType w:val="multilevel"/>
    <w:tmpl w:val="E642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53F00"/>
    <w:multiLevelType w:val="multilevel"/>
    <w:tmpl w:val="692A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90A13"/>
    <w:multiLevelType w:val="multilevel"/>
    <w:tmpl w:val="3E1E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683EA7"/>
    <w:multiLevelType w:val="multilevel"/>
    <w:tmpl w:val="80B2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982D28"/>
    <w:multiLevelType w:val="multilevel"/>
    <w:tmpl w:val="15A2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3F0CD5"/>
    <w:multiLevelType w:val="multilevel"/>
    <w:tmpl w:val="FF5E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A35A77"/>
    <w:multiLevelType w:val="multilevel"/>
    <w:tmpl w:val="880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682A53"/>
    <w:multiLevelType w:val="multilevel"/>
    <w:tmpl w:val="F9E4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B87259"/>
    <w:multiLevelType w:val="multilevel"/>
    <w:tmpl w:val="1CB4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062A4D"/>
    <w:multiLevelType w:val="multilevel"/>
    <w:tmpl w:val="03EA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CF6010"/>
    <w:multiLevelType w:val="multilevel"/>
    <w:tmpl w:val="20AE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6C5320"/>
    <w:multiLevelType w:val="multilevel"/>
    <w:tmpl w:val="723E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0F21DB"/>
    <w:multiLevelType w:val="multilevel"/>
    <w:tmpl w:val="2696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EE15E1"/>
    <w:multiLevelType w:val="multilevel"/>
    <w:tmpl w:val="076C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7D1867"/>
    <w:multiLevelType w:val="multilevel"/>
    <w:tmpl w:val="CA5C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D27660"/>
    <w:multiLevelType w:val="multilevel"/>
    <w:tmpl w:val="247C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0D1802"/>
    <w:multiLevelType w:val="multilevel"/>
    <w:tmpl w:val="6912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4B41BB"/>
    <w:multiLevelType w:val="multilevel"/>
    <w:tmpl w:val="A816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976FBF"/>
    <w:multiLevelType w:val="multilevel"/>
    <w:tmpl w:val="A6F0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6C7CCC"/>
    <w:multiLevelType w:val="multilevel"/>
    <w:tmpl w:val="DD42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97768E"/>
    <w:multiLevelType w:val="multilevel"/>
    <w:tmpl w:val="EF28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661E98"/>
    <w:multiLevelType w:val="multilevel"/>
    <w:tmpl w:val="C776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F31E3B"/>
    <w:multiLevelType w:val="multilevel"/>
    <w:tmpl w:val="D702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75653"/>
    <w:multiLevelType w:val="multilevel"/>
    <w:tmpl w:val="CF34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151882"/>
    <w:multiLevelType w:val="multilevel"/>
    <w:tmpl w:val="CF3C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E7E00"/>
    <w:multiLevelType w:val="multilevel"/>
    <w:tmpl w:val="150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BA3B68"/>
    <w:multiLevelType w:val="multilevel"/>
    <w:tmpl w:val="9900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73E7E"/>
    <w:multiLevelType w:val="multilevel"/>
    <w:tmpl w:val="5D6E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0018AD"/>
    <w:multiLevelType w:val="multilevel"/>
    <w:tmpl w:val="B400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7E0FAC"/>
    <w:multiLevelType w:val="multilevel"/>
    <w:tmpl w:val="CE9E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8C7618"/>
    <w:multiLevelType w:val="multilevel"/>
    <w:tmpl w:val="8F56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CD374A"/>
    <w:multiLevelType w:val="multilevel"/>
    <w:tmpl w:val="B8CA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21AFB"/>
    <w:multiLevelType w:val="multilevel"/>
    <w:tmpl w:val="6FC4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613691"/>
    <w:multiLevelType w:val="multilevel"/>
    <w:tmpl w:val="1DE2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23"/>
  </w:num>
  <w:num w:numId="3">
    <w:abstractNumId w:val="24"/>
  </w:num>
  <w:num w:numId="4">
    <w:abstractNumId w:val="11"/>
  </w:num>
  <w:num w:numId="5">
    <w:abstractNumId w:val="12"/>
  </w:num>
  <w:num w:numId="6">
    <w:abstractNumId w:val="18"/>
  </w:num>
  <w:num w:numId="7">
    <w:abstractNumId w:val="3"/>
  </w:num>
  <w:num w:numId="8">
    <w:abstractNumId w:val="5"/>
  </w:num>
  <w:num w:numId="9">
    <w:abstractNumId w:val="32"/>
  </w:num>
  <w:num w:numId="10">
    <w:abstractNumId w:val="40"/>
  </w:num>
  <w:num w:numId="11">
    <w:abstractNumId w:val="16"/>
  </w:num>
  <w:num w:numId="12">
    <w:abstractNumId w:val="29"/>
  </w:num>
  <w:num w:numId="13">
    <w:abstractNumId w:val="37"/>
  </w:num>
  <w:num w:numId="14">
    <w:abstractNumId w:val="36"/>
  </w:num>
  <w:num w:numId="15">
    <w:abstractNumId w:val="35"/>
  </w:num>
  <w:num w:numId="16">
    <w:abstractNumId w:val="0"/>
  </w:num>
  <w:num w:numId="17">
    <w:abstractNumId w:val="2"/>
  </w:num>
  <w:num w:numId="18">
    <w:abstractNumId w:val="28"/>
  </w:num>
  <w:num w:numId="19">
    <w:abstractNumId w:val="30"/>
  </w:num>
  <w:num w:numId="20">
    <w:abstractNumId w:val="7"/>
  </w:num>
  <w:num w:numId="21">
    <w:abstractNumId w:val="20"/>
  </w:num>
  <w:num w:numId="22">
    <w:abstractNumId w:val="38"/>
  </w:num>
  <w:num w:numId="23">
    <w:abstractNumId w:val="17"/>
  </w:num>
  <w:num w:numId="24">
    <w:abstractNumId w:val="25"/>
  </w:num>
  <w:num w:numId="25">
    <w:abstractNumId w:val="14"/>
  </w:num>
  <w:num w:numId="26">
    <w:abstractNumId w:val="15"/>
  </w:num>
  <w:num w:numId="27">
    <w:abstractNumId w:val="21"/>
  </w:num>
  <w:num w:numId="28">
    <w:abstractNumId w:val="19"/>
  </w:num>
  <w:num w:numId="29">
    <w:abstractNumId w:val="26"/>
  </w:num>
  <w:num w:numId="30">
    <w:abstractNumId w:val="9"/>
  </w:num>
  <w:num w:numId="31">
    <w:abstractNumId w:val="42"/>
  </w:num>
  <w:num w:numId="32">
    <w:abstractNumId w:val="31"/>
  </w:num>
  <w:num w:numId="33">
    <w:abstractNumId w:val="1"/>
  </w:num>
  <w:num w:numId="34">
    <w:abstractNumId w:val="4"/>
  </w:num>
  <w:num w:numId="35">
    <w:abstractNumId w:val="39"/>
  </w:num>
  <w:num w:numId="36">
    <w:abstractNumId w:val="27"/>
  </w:num>
  <w:num w:numId="37">
    <w:abstractNumId w:val="8"/>
  </w:num>
  <w:num w:numId="38">
    <w:abstractNumId w:val="10"/>
  </w:num>
  <w:num w:numId="39">
    <w:abstractNumId w:val="33"/>
  </w:num>
  <w:num w:numId="40">
    <w:abstractNumId w:val="13"/>
  </w:num>
  <w:num w:numId="41">
    <w:abstractNumId w:val="34"/>
  </w:num>
  <w:num w:numId="42">
    <w:abstractNumId w:val="22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D9"/>
    <w:rsid w:val="000142D9"/>
    <w:rsid w:val="001D6A32"/>
    <w:rsid w:val="002B5815"/>
    <w:rsid w:val="005228C6"/>
    <w:rsid w:val="00602F53"/>
    <w:rsid w:val="00834148"/>
    <w:rsid w:val="00867D47"/>
    <w:rsid w:val="008B2772"/>
    <w:rsid w:val="009851A0"/>
    <w:rsid w:val="009F7CF7"/>
    <w:rsid w:val="00CB47DC"/>
    <w:rsid w:val="00FD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994F"/>
  <w15:chartTrackingRefBased/>
  <w15:docId w15:val="{AAB88293-2095-460B-8DA0-D4FB1A27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7C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7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pack.js.org/plugins/terser-webpack-plug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zi.com/clases/npm/" TargetMode="External"/><Relationship Id="rId5" Type="http://schemas.openxmlformats.org/officeDocument/2006/relationships/hyperlink" Target="https://www.fayerwayer.com/2020/07/windows-nombres-prohibidos-en-carpeta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20</Pages>
  <Words>3233</Words>
  <Characters>17785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Gonzalez</dc:creator>
  <cp:keywords/>
  <dc:description/>
  <cp:lastModifiedBy>Alejandro Gonzalez</cp:lastModifiedBy>
  <cp:revision>8</cp:revision>
  <dcterms:created xsi:type="dcterms:W3CDTF">2021-05-04T02:03:00Z</dcterms:created>
  <dcterms:modified xsi:type="dcterms:W3CDTF">2021-05-05T17:56:00Z</dcterms:modified>
</cp:coreProperties>
</file>